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1295A3" w14:textId="5600BB69" w:rsidR="004C7A1E" w:rsidRPr="0030270E" w:rsidRDefault="00580812" w:rsidP="004B48C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0270E">
        <w:rPr>
          <w:rFonts w:ascii="Times New Roman" w:hAnsi="Times New Roman" w:cs="Times New Roman"/>
          <w:sz w:val="28"/>
          <w:szCs w:val="28"/>
        </w:rPr>
        <w:t xml:space="preserve">An Introduction to </w:t>
      </w:r>
      <w:ins w:id="0" w:author="Liying" w:date="2019-12-04T12:03:00Z">
        <w:r w:rsidR="00BE0C73" w:rsidRPr="00BE0C73">
          <w:rPr>
            <w:rFonts w:ascii="Times New Roman" w:hAnsi="Times New Roman" w:cs="Times New Roman"/>
            <w:b/>
            <w:sz w:val="28"/>
            <w:szCs w:val="28"/>
            <w:rPrChange w:id="1" w:author="Liying" w:date="2019-12-04T12:04:00Z">
              <w:rPr>
                <w:rFonts w:ascii="Times New Roman" w:hAnsi="Times New Roman" w:cs="Times New Roman"/>
                <w:sz w:val="28"/>
                <w:szCs w:val="28"/>
              </w:rPr>
            </w:rPrChange>
          </w:rPr>
          <w:t>APCI</w:t>
        </w:r>
      </w:ins>
      <w:ins w:id="2" w:author="Liying" w:date="2019-12-04T12:04:00Z">
        <w:r w:rsidR="00BE0C73">
          <w:rPr>
            <w:rFonts w:ascii="Times New Roman" w:hAnsi="Times New Roman" w:cs="Times New Roman"/>
            <w:sz w:val="28"/>
            <w:szCs w:val="28"/>
          </w:rPr>
          <w:t xml:space="preserve">: An R Package </w:t>
        </w:r>
      </w:ins>
      <w:ins w:id="3" w:author="Liying" w:date="2019-12-04T12:03:00Z">
        <w:r w:rsidR="00BE0C73">
          <w:rPr>
            <w:rFonts w:ascii="Times New Roman" w:hAnsi="Times New Roman" w:cs="Times New Roman"/>
            <w:sz w:val="28"/>
            <w:szCs w:val="28"/>
          </w:rPr>
          <w:t xml:space="preserve">for </w:t>
        </w:r>
      </w:ins>
      <w:ins w:id="4" w:author="Liying" w:date="2019-12-04T14:17:00Z">
        <w:r w:rsidR="00557A8C">
          <w:rPr>
            <w:rFonts w:ascii="Times New Roman" w:hAnsi="Times New Roman" w:cs="Times New Roman"/>
            <w:sz w:val="28"/>
            <w:szCs w:val="28"/>
          </w:rPr>
          <w:t>I</w:t>
        </w:r>
      </w:ins>
      <w:ins w:id="5" w:author="Liying" w:date="2019-12-04T12:03:00Z">
        <w:r w:rsidR="00BE0C73">
          <w:rPr>
            <w:rFonts w:ascii="Times New Roman" w:hAnsi="Times New Roman" w:cs="Times New Roman"/>
            <w:sz w:val="28"/>
            <w:szCs w:val="28"/>
          </w:rPr>
          <w:t xml:space="preserve">mplementing </w:t>
        </w:r>
      </w:ins>
      <w:del w:id="6" w:author="Liying" w:date="2019-12-04T12:03:00Z">
        <w:r w:rsidR="001C2B15" w:rsidRPr="0030270E" w:rsidDel="00BE0C73">
          <w:rPr>
            <w:rFonts w:ascii="Times New Roman" w:hAnsi="Times New Roman" w:cs="Times New Roman"/>
            <w:sz w:val="28"/>
            <w:szCs w:val="28"/>
          </w:rPr>
          <w:delText xml:space="preserve">a </w:delText>
        </w:r>
        <w:r w:rsidR="00DE3C86" w:rsidRPr="0030270E" w:rsidDel="00BE0C73">
          <w:rPr>
            <w:rFonts w:ascii="Times New Roman" w:hAnsi="Times New Roman" w:cs="Times New Roman"/>
            <w:sz w:val="28"/>
            <w:szCs w:val="28"/>
          </w:rPr>
          <w:delText>N</w:delText>
        </w:r>
        <w:r w:rsidR="001C2B15" w:rsidRPr="0030270E" w:rsidDel="00BE0C73">
          <w:rPr>
            <w:rFonts w:ascii="Times New Roman" w:hAnsi="Times New Roman" w:cs="Times New Roman"/>
            <w:sz w:val="28"/>
            <w:szCs w:val="28"/>
          </w:rPr>
          <w:delText xml:space="preserve">ew </w:delText>
        </w:r>
      </w:del>
      <w:ins w:id="7" w:author="Liying" w:date="2019-12-04T12:03:00Z">
        <w:r w:rsidR="00BE0C73">
          <w:rPr>
            <w:rFonts w:ascii="Times New Roman" w:hAnsi="Times New Roman" w:cs="Times New Roman"/>
            <w:sz w:val="28"/>
            <w:szCs w:val="28"/>
          </w:rPr>
          <w:t xml:space="preserve">the </w:t>
        </w:r>
      </w:ins>
      <w:ins w:id="8" w:author="Liying" w:date="2019-12-04T14:17:00Z">
        <w:r w:rsidR="00557A8C">
          <w:rPr>
            <w:rFonts w:ascii="Times New Roman" w:hAnsi="Times New Roman" w:cs="Times New Roman"/>
            <w:sz w:val="28"/>
            <w:szCs w:val="28"/>
          </w:rPr>
          <w:t xml:space="preserve">Three-Step Procedure of the </w:t>
        </w:r>
      </w:ins>
      <w:r w:rsidR="00B95386" w:rsidRPr="0030270E">
        <w:rPr>
          <w:rFonts w:ascii="Times New Roman" w:hAnsi="Times New Roman" w:cs="Times New Roman"/>
          <w:sz w:val="28"/>
          <w:szCs w:val="28"/>
        </w:rPr>
        <w:t>Age-Period</w:t>
      </w:r>
      <w:r w:rsidR="00777BC0" w:rsidRPr="0030270E">
        <w:rPr>
          <w:rFonts w:ascii="Times New Roman" w:hAnsi="Times New Roman" w:cs="Times New Roman"/>
          <w:sz w:val="28"/>
          <w:szCs w:val="28"/>
        </w:rPr>
        <w:t>-Cohort</w:t>
      </w:r>
      <w:ins w:id="9" w:author="Liying" w:date="2019-12-04T12:04:00Z">
        <w:r w:rsidR="00BE0C73">
          <w:rPr>
            <w:rFonts w:ascii="Times New Roman" w:hAnsi="Times New Roman" w:cs="Times New Roman"/>
            <w:sz w:val="28"/>
            <w:szCs w:val="28"/>
          </w:rPr>
          <w:t>-Interaction</w:t>
        </w:r>
      </w:ins>
      <w:r w:rsidR="00C4244B" w:rsidRPr="0030270E">
        <w:rPr>
          <w:rFonts w:ascii="Times New Roman" w:hAnsi="Times New Roman" w:cs="Times New Roman"/>
          <w:sz w:val="28"/>
          <w:szCs w:val="28"/>
        </w:rPr>
        <w:t xml:space="preserve"> </w:t>
      </w:r>
      <w:r w:rsidR="009A0C7B" w:rsidRPr="0030270E">
        <w:rPr>
          <w:rFonts w:ascii="Times New Roman" w:hAnsi="Times New Roman" w:cs="Times New Roman"/>
          <w:sz w:val="28"/>
          <w:szCs w:val="28"/>
        </w:rPr>
        <w:t>M</w:t>
      </w:r>
      <w:r w:rsidR="00B03B1C" w:rsidRPr="0030270E">
        <w:rPr>
          <w:rFonts w:ascii="Times New Roman" w:hAnsi="Times New Roman" w:cs="Times New Roman"/>
          <w:sz w:val="28"/>
          <w:szCs w:val="28"/>
        </w:rPr>
        <w:t>odel</w:t>
      </w:r>
      <w:del w:id="10" w:author="Liying" w:date="2019-12-04T12:04:00Z">
        <w:r w:rsidR="00B03B1C" w:rsidRPr="0030270E" w:rsidDel="00BE0C73">
          <w:rPr>
            <w:rFonts w:ascii="Times New Roman" w:hAnsi="Times New Roman" w:cs="Times New Roman"/>
            <w:sz w:val="28"/>
            <w:szCs w:val="28"/>
          </w:rPr>
          <w:delText xml:space="preserve"> </w:delText>
        </w:r>
        <w:r w:rsidR="00116C60" w:rsidRPr="0030270E" w:rsidDel="00BE0C73">
          <w:rPr>
            <w:rFonts w:ascii="Times New Roman" w:hAnsi="Times New Roman" w:cs="Times New Roman"/>
            <w:sz w:val="28"/>
            <w:szCs w:val="28"/>
          </w:rPr>
          <w:delText xml:space="preserve">for Describing and Investigating </w:delText>
        </w:r>
        <w:r w:rsidR="00421FEF" w:rsidRPr="0030270E" w:rsidDel="00BE0C73">
          <w:rPr>
            <w:rFonts w:ascii="Times New Roman" w:hAnsi="Times New Roman" w:cs="Times New Roman"/>
            <w:sz w:val="28"/>
            <w:szCs w:val="28"/>
          </w:rPr>
          <w:delText>Inter-Cohort Differences and Intra-Cohort Dynamics</w:delText>
        </w:r>
        <w:r w:rsidR="00E234BC" w:rsidRPr="0030270E" w:rsidDel="00BE0C73">
          <w:rPr>
            <w:rFonts w:ascii="Times New Roman" w:hAnsi="Times New Roman" w:cs="Times New Roman"/>
            <w:sz w:val="28"/>
            <w:szCs w:val="28"/>
          </w:rPr>
          <w:delText xml:space="preserve"> Using </w:delText>
        </w:r>
        <w:r w:rsidR="00060C1F" w:rsidRPr="0030270E" w:rsidDel="00BE0C73">
          <w:rPr>
            <w:rFonts w:ascii="Times New Roman" w:hAnsi="Times New Roman" w:cs="Times New Roman"/>
            <w:b/>
            <w:bCs/>
            <w:sz w:val="28"/>
            <w:szCs w:val="28"/>
          </w:rPr>
          <w:delText>A</w:delText>
        </w:r>
        <w:r w:rsidR="00A32819" w:rsidRPr="0030270E" w:rsidDel="00BE0C73">
          <w:rPr>
            <w:rFonts w:ascii="Times New Roman" w:hAnsi="Times New Roman" w:cs="Times New Roman"/>
            <w:b/>
            <w:bCs/>
            <w:sz w:val="28"/>
            <w:szCs w:val="28"/>
          </w:rPr>
          <w:delText>PCI</w:delText>
        </w:r>
        <w:r w:rsidR="00226D79" w:rsidRPr="0030270E" w:rsidDel="00BE0C73">
          <w:rPr>
            <w:rFonts w:ascii="Times New Roman" w:hAnsi="Times New Roman" w:cs="Times New Roman"/>
            <w:sz w:val="28"/>
            <w:szCs w:val="28"/>
          </w:rPr>
          <w:delText xml:space="preserve"> </w:delText>
        </w:r>
        <w:r w:rsidR="00BC4BF7" w:rsidRPr="0030270E" w:rsidDel="00BE0C73">
          <w:rPr>
            <w:rFonts w:ascii="Times New Roman" w:hAnsi="Times New Roman" w:cs="Times New Roman"/>
            <w:sz w:val="28"/>
            <w:szCs w:val="28"/>
          </w:rPr>
          <w:delText>Package</w:delText>
        </w:r>
      </w:del>
    </w:p>
    <w:p w14:paraId="6814CA26" w14:textId="77777777" w:rsidR="008C49C8" w:rsidRPr="0030270E" w:rsidRDefault="008C49C8" w:rsidP="004B48C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466B7C4" w14:textId="4A684BD5" w:rsidR="00977264" w:rsidRPr="0030270E" w:rsidRDefault="00195D8B" w:rsidP="004B48C5">
      <w:pPr>
        <w:spacing w:line="360" w:lineRule="auto"/>
        <w:jc w:val="center"/>
        <w:rPr>
          <w:rFonts w:ascii="Times New Roman" w:hAnsi="Times New Roman" w:cs="Times New Roman"/>
        </w:rPr>
      </w:pPr>
      <w:r w:rsidRPr="0030270E">
        <w:rPr>
          <w:rFonts w:ascii="Times New Roman" w:hAnsi="Times New Roman" w:cs="Times New Roman"/>
        </w:rPr>
        <w:t>Liying L</w:t>
      </w:r>
      <w:r w:rsidR="00977264" w:rsidRPr="0030270E">
        <w:rPr>
          <w:rFonts w:ascii="Times New Roman" w:hAnsi="Times New Roman" w:cs="Times New Roman"/>
        </w:rPr>
        <w:t>uo</w:t>
      </w:r>
    </w:p>
    <w:p w14:paraId="1E32124F" w14:textId="0EBBD8F7" w:rsidR="00BF76A8" w:rsidRPr="0030270E" w:rsidRDefault="00BF76A8" w:rsidP="004B48C5">
      <w:pPr>
        <w:spacing w:line="360" w:lineRule="auto"/>
        <w:jc w:val="center"/>
        <w:rPr>
          <w:rFonts w:ascii="Times New Roman" w:hAnsi="Times New Roman" w:cs="Times New Roman"/>
        </w:rPr>
      </w:pPr>
      <w:proofErr w:type="spellStart"/>
      <w:r w:rsidRPr="0030270E">
        <w:rPr>
          <w:rFonts w:ascii="Times New Roman" w:hAnsi="Times New Roman" w:cs="Times New Roman"/>
        </w:rPr>
        <w:t>Jiahui</w:t>
      </w:r>
      <w:proofErr w:type="spellEnd"/>
      <w:r w:rsidRPr="0030270E">
        <w:rPr>
          <w:rFonts w:ascii="Times New Roman" w:hAnsi="Times New Roman" w:cs="Times New Roman"/>
        </w:rPr>
        <w:t xml:space="preserve"> Xu</w:t>
      </w:r>
    </w:p>
    <w:p w14:paraId="577F27DD" w14:textId="18ABB7FC" w:rsidR="00DC12C4" w:rsidRPr="0030270E" w:rsidRDefault="00DC12C4" w:rsidP="004B48C5">
      <w:pPr>
        <w:spacing w:line="360" w:lineRule="auto"/>
        <w:jc w:val="center"/>
        <w:rPr>
          <w:rFonts w:ascii="Times New Roman" w:hAnsi="Times New Roman" w:cs="Times New Roman"/>
        </w:rPr>
      </w:pPr>
    </w:p>
    <w:p w14:paraId="0EBDF912" w14:textId="3D3D7E7F" w:rsidR="00022AB5" w:rsidRPr="0030270E" w:rsidRDefault="00A86017" w:rsidP="004B48C5">
      <w:pPr>
        <w:spacing w:line="360" w:lineRule="auto"/>
        <w:jc w:val="center"/>
        <w:rPr>
          <w:rFonts w:ascii="Times New Roman" w:hAnsi="Times New Roman" w:cs="Times New Roman"/>
        </w:rPr>
      </w:pPr>
      <w:r w:rsidRPr="0030270E">
        <w:rPr>
          <w:rFonts w:ascii="Times New Roman" w:hAnsi="Times New Roman" w:cs="Times New Roman"/>
        </w:rPr>
        <w:t>December</w:t>
      </w:r>
      <w:del w:id="11" w:author="Liying" w:date="2019-12-04T12:03:00Z">
        <w:r w:rsidRPr="0030270E" w:rsidDel="001130F7">
          <w:rPr>
            <w:rFonts w:ascii="Times New Roman" w:hAnsi="Times New Roman" w:cs="Times New Roman"/>
          </w:rPr>
          <w:delText xml:space="preserve"> </w:delText>
        </w:r>
        <w:r w:rsidR="00A80D1D" w:rsidRPr="0030270E" w:rsidDel="001130F7">
          <w:rPr>
            <w:rFonts w:ascii="Times New Roman" w:hAnsi="Times New Roman" w:cs="Times New Roman"/>
          </w:rPr>
          <w:delText>2rd</w:delText>
        </w:r>
      </w:del>
      <w:r w:rsidR="00A80D1D" w:rsidRPr="0030270E">
        <w:rPr>
          <w:rFonts w:ascii="Times New Roman" w:hAnsi="Times New Roman" w:cs="Times New Roman"/>
        </w:rPr>
        <w:t xml:space="preserve">, </w:t>
      </w:r>
      <w:r w:rsidR="00102B2B" w:rsidRPr="0030270E">
        <w:rPr>
          <w:rFonts w:ascii="Times New Roman" w:hAnsi="Times New Roman" w:cs="Times New Roman"/>
        </w:rPr>
        <w:t>2019</w:t>
      </w:r>
    </w:p>
    <w:p w14:paraId="7B2AB622" w14:textId="309A3B0D" w:rsidR="0074552C" w:rsidRPr="0030270E" w:rsidRDefault="0074552C" w:rsidP="004B48C5">
      <w:pPr>
        <w:spacing w:line="360" w:lineRule="auto"/>
        <w:jc w:val="center"/>
        <w:rPr>
          <w:rFonts w:ascii="Times New Roman" w:hAnsi="Times New Roman" w:cs="Times New Roman"/>
        </w:rPr>
      </w:pPr>
    </w:p>
    <w:p w14:paraId="27D82F93" w14:textId="67E11DEC" w:rsidR="0074552C" w:rsidRPr="0030270E" w:rsidRDefault="0074552C" w:rsidP="004B48C5">
      <w:pPr>
        <w:spacing w:line="360" w:lineRule="auto"/>
        <w:jc w:val="both"/>
        <w:rPr>
          <w:rFonts w:ascii="Times New Roman" w:hAnsi="Times New Roman" w:cs="Times New Roman"/>
        </w:rPr>
      </w:pPr>
    </w:p>
    <w:p w14:paraId="4245C7EB" w14:textId="4A94A530" w:rsidR="00415A49" w:rsidRPr="0030270E" w:rsidRDefault="00205950" w:rsidP="004B48C5">
      <w:pPr>
        <w:pStyle w:val="Heading1"/>
        <w:spacing w:line="360" w:lineRule="auto"/>
        <w:rPr>
          <w:rFonts w:ascii="Times New Roman" w:hAnsi="Times New Roman" w:cs="Times New Roman"/>
          <w:b/>
          <w:bCs/>
          <w:color w:val="000000" w:themeColor="text1"/>
        </w:rPr>
      </w:pPr>
      <w:r w:rsidRPr="0030270E">
        <w:rPr>
          <w:rFonts w:ascii="Times New Roman" w:hAnsi="Times New Roman" w:cs="Times New Roman"/>
          <w:b/>
          <w:bCs/>
          <w:color w:val="000000" w:themeColor="text1"/>
        </w:rPr>
        <w:t>1</w:t>
      </w:r>
      <w:ins w:id="12" w:author="Liying" w:date="2019-12-04T12:25:00Z">
        <w:r w:rsidR="00471464">
          <w:rPr>
            <w:rFonts w:ascii="Times New Roman" w:hAnsi="Times New Roman" w:cs="Times New Roman"/>
            <w:b/>
            <w:bCs/>
            <w:color w:val="000000" w:themeColor="text1"/>
          </w:rPr>
          <w:t>.</w:t>
        </w:r>
      </w:ins>
      <w:r w:rsidR="004528A7" w:rsidRPr="0030270E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del w:id="13" w:author="Liying" w:date="2019-12-04T12:25:00Z">
        <w:r w:rsidR="00E40FA6" w:rsidRPr="0030270E" w:rsidDel="00471464">
          <w:rPr>
            <w:rFonts w:ascii="Times New Roman" w:hAnsi="Times New Roman" w:cs="Times New Roman"/>
            <w:b/>
            <w:bCs/>
            <w:color w:val="000000" w:themeColor="text1"/>
          </w:rPr>
          <w:delText>Introduction</w:delText>
        </w:r>
        <w:r w:rsidR="00824F43" w:rsidRPr="0030270E" w:rsidDel="00471464">
          <w:rPr>
            <w:rFonts w:ascii="Times New Roman" w:hAnsi="Times New Roman" w:cs="Times New Roman"/>
            <w:b/>
            <w:bCs/>
            <w:color w:val="000000" w:themeColor="text1"/>
          </w:rPr>
          <w:delText xml:space="preserve"> </w:delText>
        </w:r>
      </w:del>
      <w:ins w:id="14" w:author="Liying" w:date="2019-12-04T12:25:00Z">
        <w:r w:rsidR="00471464">
          <w:rPr>
            <w:rFonts w:ascii="Times New Roman" w:hAnsi="Times New Roman" w:cs="Times New Roman"/>
            <w:b/>
            <w:bCs/>
            <w:color w:val="000000" w:themeColor="text1"/>
          </w:rPr>
          <w:t>Overview</w:t>
        </w:r>
        <w:r w:rsidR="00471464" w:rsidRPr="0030270E">
          <w:rPr>
            <w:rFonts w:ascii="Times New Roman" w:hAnsi="Times New Roman" w:cs="Times New Roman"/>
            <w:b/>
            <w:bCs/>
            <w:color w:val="000000" w:themeColor="text1"/>
          </w:rPr>
          <w:t xml:space="preserve"> </w:t>
        </w:r>
      </w:ins>
    </w:p>
    <w:p w14:paraId="7D14B5A0" w14:textId="47C95C50" w:rsidR="00B8277E" w:rsidDel="003E1A1B" w:rsidRDefault="00C44DB8">
      <w:pPr>
        <w:spacing w:line="360" w:lineRule="auto"/>
        <w:jc w:val="both"/>
        <w:rPr>
          <w:del w:id="15" w:author="Liying" w:date="2019-12-04T09:59:00Z"/>
          <w:rFonts w:ascii="Times New Roman" w:hAnsi="Times New Roman" w:cs="Times New Roman"/>
        </w:rPr>
      </w:pPr>
      <w:r w:rsidRPr="0030270E">
        <w:rPr>
          <w:rFonts w:ascii="Times New Roman" w:hAnsi="Times New Roman" w:cs="Times New Roman"/>
        </w:rPr>
        <w:t xml:space="preserve">This </w:t>
      </w:r>
      <w:r w:rsidR="00473BFE" w:rsidRPr="0030270E">
        <w:rPr>
          <w:rFonts w:ascii="Times New Roman" w:hAnsi="Times New Roman" w:cs="Times New Roman"/>
        </w:rPr>
        <w:t xml:space="preserve">document is </w:t>
      </w:r>
      <w:r w:rsidR="00CB351C" w:rsidRPr="0030270E">
        <w:rPr>
          <w:rFonts w:ascii="Times New Roman" w:hAnsi="Times New Roman" w:cs="Times New Roman"/>
        </w:rPr>
        <w:t xml:space="preserve">a </w:t>
      </w:r>
      <w:r w:rsidR="005F45E0" w:rsidRPr="0030270E">
        <w:rPr>
          <w:rFonts w:ascii="Times New Roman" w:hAnsi="Times New Roman" w:cs="Times New Roman"/>
        </w:rPr>
        <w:t xml:space="preserve">brief introduction </w:t>
      </w:r>
      <w:r w:rsidR="00A672A0" w:rsidRPr="0030270E">
        <w:rPr>
          <w:rFonts w:ascii="Times New Roman" w:hAnsi="Times New Roman" w:cs="Times New Roman"/>
        </w:rPr>
        <w:t xml:space="preserve">of </w:t>
      </w:r>
      <w:r w:rsidR="00895A3B" w:rsidRPr="0030270E">
        <w:rPr>
          <w:rFonts w:ascii="Times New Roman" w:hAnsi="Times New Roman" w:cs="Times New Roman"/>
          <w:b/>
          <w:bCs/>
        </w:rPr>
        <w:t>APC</w:t>
      </w:r>
      <w:r w:rsidR="002D4D49" w:rsidRPr="0030270E">
        <w:rPr>
          <w:rFonts w:ascii="Times New Roman" w:hAnsi="Times New Roman" w:cs="Times New Roman"/>
          <w:b/>
          <w:bCs/>
        </w:rPr>
        <w:t>I</w:t>
      </w:r>
      <w:r w:rsidR="002D4D49" w:rsidRPr="0030270E">
        <w:rPr>
          <w:rFonts w:ascii="Times New Roman" w:hAnsi="Times New Roman" w:cs="Times New Roman"/>
        </w:rPr>
        <w:t xml:space="preserve"> package</w:t>
      </w:r>
      <w:r w:rsidR="0068239F" w:rsidRPr="0030270E">
        <w:rPr>
          <w:rFonts w:ascii="Times New Roman" w:hAnsi="Times New Roman" w:cs="Times New Roman"/>
        </w:rPr>
        <w:t xml:space="preserve">, </w:t>
      </w:r>
      <w:r w:rsidR="00BF4610" w:rsidRPr="0030270E">
        <w:rPr>
          <w:rFonts w:ascii="Times New Roman" w:hAnsi="Times New Roman" w:cs="Times New Roman"/>
        </w:rPr>
        <w:t xml:space="preserve">in which </w:t>
      </w:r>
      <w:r w:rsidR="00AE60CD" w:rsidRPr="0030270E">
        <w:rPr>
          <w:rFonts w:ascii="Times New Roman" w:hAnsi="Times New Roman" w:cs="Times New Roman"/>
        </w:rPr>
        <w:t xml:space="preserve">the core function is </w:t>
      </w:r>
      <w:proofErr w:type="spellStart"/>
      <w:r w:rsidR="009D4DAE" w:rsidRPr="0030270E">
        <w:rPr>
          <w:rFonts w:ascii="Times New Roman" w:hAnsi="Times New Roman" w:cs="Times New Roman"/>
          <w:b/>
          <w:bCs/>
        </w:rPr>
        <w:t>apci</w:t>
      </w:r>
      <w:proofErr w:type="spellEnd"/>
      <w:r w:rsidR="00771BD6" w:rsidRPr="0030270E">
        <w:rPr>
          <w:rFonts w:ascii="Times New Roman" w:hAnsi="Times New Roman" w:cs="Times New Roman"/>
        </w:rPr>
        <w:t xml:space="preserve">. </w:t>
      </w:r>
      <w:r w:rsidR="00EE221F" w:rsidRPr="0030270E">
        <w:rPr>
          <w:rFonts w:ascii="Times New Roman" w:hAnsi="Times New Roman" w:cs="Times New Roman"/>
        </w:rPr>
        <w:t>It</w:t>
      </w:r>
      <w:r w:rsidR="0068239F" w:rsidRPr="0030270E">
        <w:rPr>
          <w:rFonts w:ascii="Times New Roman" w:hAnsi="Times New Roman" w:cs="Times New Roman"/>
        </w:rPr>
        <w:t xml:space="preserve"> is </w:t>
      </w:r>
      <w:r w:rsidR="00327BA3" w:rsidRPr="0030270E">
        <w:rPr>
          <w:rFonts w:ascii="Times New Roman" w:hAnsi="Times New Roman" w:cs="Times New Roman"/>
        </w:rPr>
        <w:t xml:space="preserve">designed </w:t>
      </w:r>
      <w:r w:rsidR="00A215C6" w:rsidRPr="0030270E">
        <w:rPr>
          <w:rFonts w:ascii="Times New Roman" w:hAnsi="Times New Roman" w:cs="Times New Roman"/>
        </w:rPr>
        <w:t xml:space="preserve">to </w:t>
      </w:r>
      <w:r w:rsidR="00E367D6" w:rsidRPr="0030270E">
        <w:rPr>
          <w:rFonts w:ascii="Times New Roman" w:hAnsi="Times New Roman" w:cs="Times New Roman"/>
        </w:rPr>
        <w:t>implement</w:t>
      </w:r>
      <w:r w:rsidR="000A06E8" w:rsidRPr="0030270E">
        <w:rPr>
          <w:rFonts w:ascii="Times New Roman" w:hAnsi="Times New Roman" w:cs="Times New Roman"/>
        </w:rPr>
        <w:t xml:space="preserve"> the </w:t>
      </w:r>
      <w:ins w:id="16" w:author="Liying" w:date="2019-12-03T21:52:00Z">
        <w:r w:rsidR="00C662A3">
          <w:rPr>
            <w:rFonts w:ascii="Times New Roman" w:hAnsi="Times New Roman" w:cs="Times New Roman"/>
          </w:rPr>
          <w:t>age-period-cohort</w:t>
        </w:r>
      </w:ins>
      <w:ins w:id="17" w:author="Liying" w:date="2019-12-03T21:54:00Z">
        <w:r w:rsidR="00C662A3">
          <w:rPr>
            <w:rFonts w:ascii="Times New Roman" w:hAnsi="Times New Roman" w:cs="Times New Roman"/>
          </w:rPr>
          <w:t xml:space="preserve">-interaction </w:t>
        </w:r>
      </w:ins>
      <w:del w:id="18" w:author="Liying" w:date="2019-12-03T21:54:00Z">
        <w:r w:rsidR="00A55B17" w:rsidRPr="0030270E" w:rsidDel="00C662A3">
          <w:rPr>
            <w:rFonts w:ascii="Times New Roman" w:hAnsi="Times New Roman" w:cs="Times New Roman"/>
          </w:rPr>
          <w:delText xml:space="preserve">method </w:delText>
        </w:r>
      </w:del>
      <w:ins w:id="19" w:author="Liying" w:date="2019-12-03T21:54:00Z">
        <w:r w:rsidR="00C662A3">
          <w:rPr>
            <w:rFonts w:ascii="Times New Roman" w:hAnsi="Times New Roman" w:cs="Times New Roman"/>
          </w:rPr>
          <w:t xml:space="preserve"> (APC-I)</w:t>
        </w:r>
        <w:r w:rsidR="00C662A3" w:rsidRPr="0030270E">
          <w:rPr>
            <w:rFonts w:ascii="Times New Roman" w:hAnsi="Times New Roman" w:cs="Times New Roman"/>
          </w:rPr>
          <w:t xml:space="preserve"> </w:t>
        </w:r>
      </w:ins>
      <w:ins w:id="20" w:author="Liying" w:date="2019-12-04T09:36:00Z">
        <w:r w:rsidR="00C662A3">
          <w:rPr>
            <w:rFonts w:ascii="Times New Roman" w:hAnsi="Times New Roman" w:cs="Times New Roman"/>
          </w:rPr>
          <w:t xml:space="preserve">model </w:t>
        </w:r>
      </w:ins>
      <w:del w:id="21" w:author="Liying" w:date="2019-12-04T09:36:00Z">
        <w:r w:rsidR="00A55B17" w:rsidRPr="0030270E" w:rsidDel="00C662A3">
          <w:rPr>
            <w:rFonts w:ascii="Times New Roman" w:hAnsi="Times New Roman" w:cs="Times New Roman"/>
          </w:rPr>
          <w:delText xml:space="preserve">for </w:delText>
        </w:r>
        <w:r w:rsidR="00E90029" w:rsidRPr="0030270E" w:rsidDel="00C662A3">
          <w:rPr>
            <w:rFonts w:ascii="Times New Roman" w:hAnsi="Times New Roman" w:cs="Times New Roman"/>
          </w:rPr>
          <w:delText xml:space="preserve">describing and </w:delText>
        </w:r>
        <w:r w:rsidR="00E16E73" w:rsidRPr="0030270E" w:rsidDel="00C662A3">
          <w:rPr>
            <w:rFonts w:ascii="Times New Roman" w:hAnsi="Times New Roman" w:cs="Times New Roman"/>
          </w:rPr>
          <w:delText xml:space="preserve">investigating </w:delText>
        </w:r>
        <w:r w:rsidR="008F7C74" w:rsidRPr="0030270E" w:rsidDel="00C662A3">
          <w:rPr>
            <w:rFonts w:ascii="Times New Roman" w:hAnsi="Times New Roman" w:cs="Times New Roman"/>
          </w:rPr>
          <w:delText xml:space="preserve">inter-cohort and intra-cohort </w:delText>
        </w:r>
        <w:r w:rsidR="00A61B36" w:rsidRPr="0030270E" w:rsidDel="00C662A3">
          <w:rPr>
            <w:rFonts w:ascii="Times New Roman" w:hAnsi="Times New Roman" w:cs="Times New Roman"/>
          </w:rPr>
          <w:delText xml:space="preserve">dynamics </w:delText>
        </w:r>
      </w:del>
      <w:del w:id="22" w:author="Liying" w:date="2019-12-03T21:52:00Z">
        <w:r w:rsidR="00A61B36" w:rsidRPr="0030270E" w:rsidDel="00C662A3">
          <w:rPr>
            <w:rFonts w:ascii="Times New Roman" w:hAnsi="Times New Roman" w:cs="Times New Roman"/>
          </w:rPr>
          <w:delText xml:space="preserve">in </w:delText>
        </w:r>
      </w:del>
      <w:ins w:id="23" w:author="Liying" w:date="2019-12-03T21:52:00Z">
        <w:r w:rsidR="00C662A3">
          <w:rPr>
            <w:rFonts w:ascii="Times New Roman" w:hAnsi="Times New Roman" w:cs="Times New Roman"/>
          </w:rPr>
          <w:t>proposed by</w:t>
        </w:r>
        <w:r w:rsidR="00C662A3" w:rsidRPr="0030270E">
          <w:rPr>
            <w:rFonts w:ascii="Times New Roman" w:hAnsi="Times New Roman" w:cs="Times New Roman"/>
          </w:rPr>
          <w:t xml:space="preserve"> </w:t>
        </w:r>
      </w:ins>
      <w:r w:rsidR="002065AE" w:rsidRPr="0030270E">
        <w:rPr>
          <w:rFonts w:ascii="Times New Roman" w:hAnsi="Times New Roman" w:cs="Times New Roman"/>
        </w:rPr>
        <w:t xml:space="preserve">Luo and </w:t>
      </w:r>
      <w:r w:rsidR="002B1D55" w:rsidRPr="0030270E">
        <w:rPr>
          <w:rFonts w:ascii="Times New Roman" w:hAnsi="Times New Roman" w:cs="Times New Roman"/>
        </w:rPr>
        <w:t>Hodge</w:t>
      </w:r>
      <w:ins w:id="24" w:author="Liying" w:date="2019-12-04T11:13:00Z">
        <w:r w:rsidR="003B52F4">
          <w:rPr>
            <w:rFonts w:ascii="Times New Roman" w:hAnsi="Times New Roman" w:cs="Times New Roman"/>
          </w:rPr>
          <w:t xml:space="preserve"> (Forthcoming)</w:t>
        </w:r>
      </w:ins>
      <w:del w:id="25" w:author="Liying" w:date="2019-12-04T11:13:00Z">
        <w:r w:rsidR="002B1D55" w:rsidRPr="0030270E" w:rsidDel="003B52F4">
          <w:rPr>
            <w:rFonts w:ascii="Times New Roman" w:hAnsi="Times New Roman" w:cs="Times New Roman"/>
          </w:rPr>
          <w:delText>, 2019</w:delText>
        </w:r>
      </w:del>
      <w:r w:rsidR="002B1D55" w:rsidRPr="0030270E">
        <w:rPr>
          <w:rFonts w:ascii="Times New Roman" w:hAnsi="Times New Roman" w:cs="Times New Roman"/>
        </w:rPr>
        <w:t xml:space="preserve">. </w:t>
      </w:r>
      <w:ins w:id="26" w:author="Liying" w:date="2019-12-04T18:54:00Z">
        <w:r w:rsidR="00E42687">
          <w:rPr>
            <w:rFonts w:ascii="Times New Roman" w:hAnsi="Times New Roman" w:cs="Times New Roman"/>
          </w:rPr>
          <w:t>Different from p</w:t>
        </w:r>
      </w:ins>
      <w:ins w:id="27" w:author="Liying" w:date="2019-12-04T09:48:00Z">
        <w:r w:rsidR="00C662A3">
          <w:rPr>
            <w:rFonts w:ascii="Times New Roman" w:hAnsi="Times New Roman" w:cs="Times New Roman"/>
          </w:rPr>
          <w:t xml:space="preserve">revious </w:t>
        </w:r>
      </w:ins>
      <w:ins w:id="28" w:author="Liying" w:date="2019-12-04T09:46:00Z">
        <w:r w:rsidR="00C662A3">
          <w:rPr>
            <w:rFonts w:ascii="Times New Roman" w:hAnsi="Times New Roman" w:cs="Times New Roman"/>
          </w:rPr>
          <w:t>APC m</w:t>
        </w:r>
      </w:ins>
      <w:ins w:id="29" w:author="Liying" w:date="2019-12-04T09:47:00Z">
        <w:r w:rsidR="00C662A3">
          <w:rPr>
            <w:rFonts w:ascii="Times New Roman" w:hAnsi="Times New Roman" w:cs="Times New Roman"/>
          </w:rPr>
          <w:t xml:space="preserve">ethods </w:t>
        </w:r>
      </w:ins>
      <w:ins w:id="30" w:author="Liying" w:date="2019-12-04T18:55:00Z">
        <w:r w:rsidR="00E42687">
          <w:rPr>
            <w:rFonts w:ascii="Times New Roman" w:hAnsi="Times New Roman" w:cs="Times New Roman"/>
          </w:rPr>
          <w:t xml:space="preserve">that </w:t>
        </w:r>
      </w:ins>
      <w:ins w:id="31" w:author="Liying" w:date="2019-12-04T09:48:00Z">
        <w:r w:rsidR="00C662A3">
          <w:rPr>
            <w:rFonts w:ascii="Times New Roman" w:hAnsi="Times New Roman" w:cs="Times New Roman"/>
          </w:rPr>
          <w:t>assume the</w:t>
        </w:r>
      </w:ins>
      <w:ins w:id="32" w:author="Liying" w:date="2019-12-04T09:47:00Z">
        <w:r w:rsidR="00C662A3">
          <w:rPr>
            <w:rFonts w:ascii="Times New Roman" w:hAnsi="Times New Roman" w:cs="Times New Roman"/>
          </w:rPr>
          <w:t xml:space="preserve"> effects of age, period, and cohort </w:t>
        </w:r>
      </w:ins>
      <w:ins w:id="33" w:author="Liying" w:date="2019-12-04T18:55:00Z">
        <w:r w:rsidR="00E42687">
          <w:rPr>
            <w:rFonts w:ascii="Times New Roman" w:hAnsi="Times New Roman" w:cs="Times New Roman"/>
          </w:rPr>
          <w:t>to be</w:t>
        </w:r>
      </w:ins>
      <w:ins w:id="34" w:author="Liying" w:date="2019-12-04T09:47:00Z">
        <w:r w:rsidR="00C662A3">
          <w:rPr>
            <w:rFonts w:ascii="Times New Roman" w:hAnsi="Times New Roman" w:cs="Times New Roman"/>
          </w:rPr>
          <w:t xml:space="preserve"> additive and indep</w:t>
        </w:r>
      </w:ins>
      <w:ins w:id="35" w:author="Liying" w:date="2019-12-04T09:48:00Z">
        <w:r w:rsidR="00C662A3">
          <w:rPr>
            <w:rFonts w:ascii="Times New Roman" w:hAnsi="Times New Roman" w:cs="Times New Roman"/>
          </w:rPr>
          <w:t>endent of each other</w:t>
        </w:r>
      </w:ins>
      <w:ins w:id="36" w:author="Liying" w:date="2019-12-04T18:55:00Z">
        <w:r w:rsidR="00E42687">
          <w:rPr>
            <w:rFonts w:ascii="Times New Roman" w:hAnsi="Times New Roman" w:cs="Times New Roman"/>
          </w:rPr>
          <w:t xml:space="preserve">, </w:t>
        </w:r>
      </w:ins>
      <w:ins w:id="37" w:author="Liying" w:date="2019-12-04T18:56:00Z">
        <w:r w:rsidR="00AD49D6">
          <w:rPr>
            <w:rFonts w:ascii="Times New Roman" w:hAnsi="Times New Roman" w:cs="Times New Roman"/>
          </w:rPr>
          <w:t xml:space="preserve">the </w:t>
        </w:r>
      </w:ins>
      <w:ins w:id="38" w:author="Liying" w:date="2019-12-04T09:48:00Z">
        <w:r w:rsidR="00C662A3">
          <w:rPr>
            <w:rFonts w:ascii="Times New Roman" w:hAnsi="Times New Roman" w:cs="Times New Roman"/>
          </w:rPr>
          <w:t xml:space="preserve">APC-I model </w:t>
        </w:r>
      </w:ins>
      <w:ins w:id="39" w:author="Liying" w:date="2019-12-04T18:56:00Z">
        <w:r w:rsidR="00AD49D6">
          <w:rPr>
            <w:rFonts w:ascii="Times New Roman" w:hAnsi="Times New Roman" w:cs="Times New Roman"/>
          </w:rPr>
          <w:t>is informed by Ryder</w:t>
        </w:r>
      </w:ins>
      <w:ins w:id="40" w:author="Liying" w:date="2019-12-04T18:57:00Z">
        <w:r w:rsidR="00AD49D6">
          <w:rPr>
            <w:rFonts w:ascii="Times New Roman" w:hAnsi="Times New Roman" w:cs="Times New Roman"/>
          </w:rPr>
          <w:t>'s</w:t>
        </w:r>
      </w:ins>
      <w:ins w:id="41" w:author="Liying" w:date="2019-12-04T18:56:00Z">
        <w:r w:rsidR="00AD49D6">
          <w:rPr>
            <w:rFonts w:ascii="Times New Roman" w:hAnsi="Times New Roman" w:cs="Times New Roman"/>
          </w:rPr>
          <w:t xml:space="preserve"> (1965) </w:t>
        </w:r>
      </w:ins>
      <w:ins w:id="42" w:author="Liying" w:date="2019-12-04T18:57:00Z">
        <w:r w:rsidR="00AD49D6">
          <w:rPr>
            <w:rFonts w:ascii="Times New Roman" w:hAnsi="Times New Roman" w:cs="Times New Roman"/>
          </w:rPr>
          <w:t xml:space="preserve">theory and accordingly </w:t>
        </w:r>
      </w:ins>
      <w:ins w:id="43" w:author="Liying" w:date="2019-12-04T12:05:00Z">
        <w:r w:rsidR="002263FA">
          <w:rPr>
            <w:rFonts w:ascii="Times New Roman" w:hAnsi="Times New Roman" w:cs="Times New Roman"/>
          </w:rPr>
          <w:t>characteriz</w:t>
        </w:r>
      </w:ins>
      <w:ins w:id="44" w:author="Liying" w:date="2019-12-04T18:55:00Z">
        <w:r w:rsidR="00E42687">
          <w:rPr>
            <w:rFonts w:ascii="Times New Roman" w:hAnsi="Times New Roman" w:cs="Times New Roman"/>
          </w:rPr>
          <w:t>es</w:t>
        </w:r>
      </w:ins>
      <w:ins w:id="45" w:author="Liying" w:date="2019-12-04T12:05:00Z">
        <w:r w:rsidR="002263FA">
          <w:rPr>
            <w:rFonts w:ascii="Times New Roman" w:hAnsi="Times New Roman" w:cs="Times New Roman"/>
          </w:rPr>
          <w:t xml:space="preserve"> </w:t>
        </w:r>
      </w:ins>
      <w:ins w:id="46" w:author="Liying" w:date="2019-12-04T09:50:00Z">
        <w:r w:rsidR="00C662A3">
          <w:rPr>
            <w:rFonts w:ascii="Times New Roman" w:hAnsi="Times New Roman" w:cs="Times New Roman"/>
          </w:rPr>
          <w:t xml:space="preserve">cohort effects as </w:t>
        </w:r>
      </w:ins>
      <w:ins w:id="47" w:author="Liying" w:date="2019-12-04T09:55:00Z">
        <w:r w:rsidR="00C662A3">
          <w:rPr>
            <w:rFonts w:ascii="Times New Roman" w:hAnsi="Times New Roman" w:cs="Times New Roman"/>
          </w:rPr>
          <w:t xml:space="preserve">the interaction terms between age and period main effects.  </w:t>
        </w:r>
      </w:ins>
      <w:ins w:id="48" w:author="Liying" w:date="2019-12-04T18:58:00Z">
        <w:r w:rsidR="00096B15">
          <w:rPr>
            <w:rFonts w:ascii="Times New Roman" w:hAnsi="Times New Roman" w:cs="Times New Roman"/>
          </w:rPr>
          <w:t>It</w:t>
        </w:r>
      </w:ins>
      <w:ins w:id="49" w:author="Liying" w:date="2019-12-04T09:58:00Z">
        <w:r w:rsidR="00C662A3" w:rsidRPr="00C662A3">
          <w:rPr>
            <w:rFonts w:ascii="Times New Roman" w:hAnsi="Times New Roman" w:cs="Times New Roman"/>
          </w:rPr>
          <w:t xml:space="preserve"> quantifies inter-cohort deviations from the age and period main effects and also permits hypothesis testing about intra-cohort life-course dynamics. </w:t>
        </w:r>
      </w:ins>
      <w:r w:rsidR="00C47337" w:rsidRPr="008E2E92">
        <w:rPr>
          <w:rFonts w:ascii="Times New Roman" w:hAnsi="Times New Roman" w:cs="Times New Roman"/>
          <w:strike/>
        </w:rPr>
        <w:t xml:space="preserve">This </w:t>
      </w:r>
      <w:r w:rsidR="00166149" w:rsidRPr="008E2E92">
        <w:rPr>
          <w:rFonts w:ascii="Times New Roman" w:hAnsi="Times New Roman" w:cs="Times New Roman"/>
          <w:strike/>
        </w:rPr>
        <w:t xml:space="preserve">package </w:t>
      </w:r>
      <w:r w:rsidR="00EF6728" w:rsidRPr="008E2E92">
        <w:rPr>
          <w:rFonts w:ascii="Times New Roman" w:hAnsi="Times New Roman" w:cs="Times New Roman"/>
          <w:strike/>
        </w:rPr>
        <w:t>also include</w:t>
      </w:r>
      <w:r w:rsidR="00684EA9" w:rsidRPr="008E2E92">
        <w:rPr>
          <w:rFonts w:ascii="Times New Roman" w:hAnsi="Times New Roman" w:cs="Times New Roman"/>
          <w:strike/>
        </w:rPr>
        <w:t>s</w:t>
      </w:r>
      <w:r w:rsidR="00EF6728" w:rsidRPr="008E2E92">
        <w:rPr>
          <w:rFonts w:ascii="Times New Roman" w:hAnsi="Times New Roman" w:cs="Times New Roman"/>
          <w:strike/>
        </w:rPr>
        <w:t xml:space="preserve"> </w:t>
      </w:r>
      <w:r w:rsidR="00407994" w:rsidRPr="008E2E92">
        <w:rPr>
          <w:rFonts w:ascii="Times New Roman" w:hAnsi="Times New Roman" w:cs="Times New Roman"/>
          <w:strike/>
        </w:rPr>
        <w:t xml:space="preserve">functions like </w:t>
      </w:r>
      <w:proofErr w:type="spellStart"/>
      <w:r w:rsidR="002F0CF5" w:rsidRPr="008E2E92">
        <w:rPr>
          <w:rFonts w:ascii="Times New Roman" w:hAnsi="Times New Roman" w:cs="Times New Roman"/>
          <w:b/>
          <w:bCs/>
          <w:strike/>
        </w:rPr>
        <w:t>CohortDeviation</w:t>
      </w:r>
      <w:proofErr w:type="spellEnd"/>
      <w:r w:rsidR="00540C2A" w:rsidRPr="008E2E92">
        <w:rPr>
          <w:rFonts w:ascii="Times New Roman" w:hAnsi="Times New Roman" w:cs="Times New Roman"/>
          <w:strike/>
        </w:rPr>
        <w:t xml:space="preserve"> and </w:t>
      </w:r>
      <w:proofErr w:type="spellStart"/>
      <w:r w:rsidR="00322ED5" w:rsidRPr="008E2E92">
        <w:rPr>
          <w:rFonts w:ascii="Times New Roman" w:hAnsi="Times New Roman" w:cs="Times New Roman"/>
          <w:b/>
          <w:bCs/>
          <w:strike/>
        </w:rPr>
        <w:t>MainEffect</w:t>
      </w:r>
      <w:proofErr w:type="spellEnd"/>
      <w:r w:rsidR="00F87B2F" w:rsidRPr="008E2E92">
        <w:rPr>
          <w:rFonts w:ascii="Times New Roman" w:hAnsi="Times New Roman" w:cs="Times New Roman"/>
          <w:strike/>
        </w:rPr>
        <w:t xml:space="preserve">. </w:t>
      </w:r>
      <w:r w:rsidR="008E751D" w:rsidRPr="008E2E92">
        <w:rPr>
          <w:rFonts w:ascii="Times New Roman" w:hAnsi="Times New Roman" w:cs="Times New Roman"/>
          <w:strike/>
        </w:rPr>
        <w:t>They two functions</w:t>
      </w:r>
      <w:r w:rsidR="00096EFA" w:rsidRPr="008E2E92">
        <w:rPr>
          <w:rFonts w:ascii="Times New Roman" w:hAnsi="Times New Roman" w:cs="Times New Roman"/>
          <w:strike/>
        </w:rPr>
        <w:t xml:space="preserve"> </w:t>
      </w:r>
      <w:r w:rsidR="00DB478D" w:rsidRPr="008E2E92">
        <w:rPr>
          <w:rFonts w:ascii="Times New Roman" w:hAnsi="Times New Roman" w:cs="Times New Roman"/>
          <w:strike/>
        </w:rPr>
        <w:t>aim to</w:t>
      </w:r>
      <w:r w:rsidR="00E409AA" w:rsidRPr="008E2E92">
        <w:rPr>
          <w:rFonts w:ascii="Times New Roman" w:hAnsi="Times New Roman" w:cs="Times New Roman"/>
          <w:strike/>
        </w:rPr>
        <w:t xml:space="preserve"> extract</w:t>
      </w:r>
      <w:r w:rsidR="000574FC" w:rsidRPr="008E2E92">
        <w:rPr>
          <w:rFonts w:ascii="Times New Roman" w:hAnsi="Times New Roman" w:cs="Times New Roman"/>
          <w:strike/>
        </w:rPr>
        <w:t xml:space="preserve"> the </w:t>
      </w:r>
      <w:r w:rsidR="003C4C58" w:rsidRPr="008E2E92">
        <w:rPr>
          <w:rFonts w:ascii="Times New Roman" w:hAnsi="Times New Roman" w:cs="Times New Roman"/>
          <w:strike/>
        </w:rPr>
        <w:t xml:space="preserve">slope and </w:t>
      </w:r>
      <w:r w:rsidR="009A352F" w:rsidRPr="008E2E92">
        <w:rPr>
          <w:rFonts w:ascii="Times New Roman" w:hAnsi="Times New Roman" w:cs="Times New Roman"/>
          <w:strike/>
        </w:rPr>
        <w:t>interaction of cohort effects</w:t>
      </w:r>
      <w:r w:rsidR="00DF21BE" w:rsidRPr="008E2E92">
        <w:rPr>
          <w:rFonts w:ascii="Times New Roman" w:hAnsi="Times New Roman" w:cs="Times New Roman"/>
          <w:strike/>
        </w:rPr>
        <w:t xml:space="preserve">, </w:t>
      </w:r>
      <w:r w:rsidR="007D42FF" w:rsidRPr="008E2E92">
        <w:rPr>
          <w:rFonts w:ascii="Times New Roman" w:hAnsi="Times New Roman" w:cs="Times New Roman"/>
          <w:strike/>
        </w:rPr>
        <w:t>age</w:t>
      </w:r>
      <w:r w:rsidR="00270BB8" w:rsidRPr="008E2E92">
        <w:rPr>
          <w:rFonts w:ascii="Times New Roman" w:hAnsi="Times New Roman" w:cs="Times New Roman"/>
          <w:strike/>
        </w:rPr>
        <w:t>-</w:t>
      </w:r>
      <w:r w:rsidR="007D42FF" w:rsidRPr="008E2E92">
        <w:rPr>
          <w:rFonts w:ascii="Times New Roman" w:hAnsi="Times New Roman" w:cs="Times New Roman"/>
          <w:strike/>
        </w:rPr>
        <w:t xml:space="preserve">effects, </w:t>
      </w:r>
      <w:r w:rsidR="00154D35" w:rsidRPr="008E2E92">
        <w:rPr>
          <w:rFonts w:ascii="Times New Roman" w:hAnsi="Times New Roman" w:cs="Times New Roman"/>
          <w:strike/>
        </w:rPr>
        <w:t xml:space="preserve">as well as </w:t>
      </w:r>
      <w:r w:rsidR="00241097" w:rsidRPr="008E2E92">
        <w:rPr>
          <w:rFonts w:ascii="Times New Roman" w:hAnsi="Times New Roman" w:cs="Times New Roman"/>
          <w:strike/>
        </w:rPr>
        <w:t>period-effects directly</w:t>
      </w:r>
      <w:r w:rsidR="00353344" w:rsidRPr="008E2E92">
        <w:rPr>
          <w:rFonts w:ascii="Times New Roman" w:hAnsi="Times New Roman" w:cs="Times New Roman"/>
          <w:strike/>
        </w:rPr>
        <w:t>.</w:t>
      </w:r>
      <w:ins w:id="50" w:author="Liying" w:date="2019-12-04T09:59:00Z">
        <w:r w:rsidR="00C662A3">
          <w:rPr>
            <w:rFonts w:ascii="Times New Roman" w:hAnsi="Times New Roman" w:cs="Times New Roman"/>
          </w:rPr>
          <w:t xml:space="preserve"> </w:t>
        </w:r>
      </w:ins>
    </w:p>
    <w:p w14:paraId="6C3911A1" w14:textId="77777777" w:rsidR="003E1A1B" w:rsidRPr="0030270E" w:rsidRDefault="003E1A1B" w:rsidP="004B48C5">
      <w:pPr>
        <w:spacing w:line="360" w:lineRule="auto"/>
        <w:jc w:val="both"/>
        <w:rPr>
          <w:ins w:id="51" w:author="Liying" w:date="2019-12-04T12:11:00Z"/>
          <w:rFonts w:ascii="Times New Roman" w:hAnsi="Times New Roman" w:cs="Times New Roman"/>
          <w:strike/>
        </w:rPr>
      </w:pPr>
    </w:p>
    <w:p w14:paraId="73CB3143" w14:textId="24ED3000" w:rsidR="00D34CE3" w:rsidRPr="0030270E" w:rsidRDefault="009C3EE1">
      <w:pPr>
        <w:spacing w:line="360" w:lineRule="auto"/>
        <w:jc w:val="both"/>
        <w:rPr>
          <w:rFonts w:ascii="Times New Roman" w:hAnsi="Times New Roman" w:cs="Times New Roman"/>
        </w:rPr>
        <w:pPrChange w:id="52" w:author="Liying" w:date="2019-12-04T09:59:00Z">
          <w:pPr>
            <w:spacing w:line="360" w:lineRule="auto"/>
            <w:ind w:firstLine="240"/>
            <w:jc w:val="both"/>
          </w:pPr>
        </w:pPrChange>
      </w:pPr>
      <w:del w:id="53" w:author="Liying" w:date="2019-12-04T09:58:00Z">
        <w:r w:rsidRPr="0030270E" w:rsidDel="00C662A3">
          <w:rPr>
            <w:rFonts w:ascii="Times New Roman" w:hAnsi="Times New Roman" w:cs="Times New Roman"/>
          </w:rPr>
          <w:delText>T</w:delText>
        </w:r>
        <w:r w:rsidR="008B4092" w:rsidRPr="0030270E" w:rsidDel="00C662A3">
          <w:rPr>
            <w:rFonts w:ascii="Times New Roman" w:hAnsi="Times New Roman" w:cs="Times New Roman"/>
          </w:rPr>
          <w:delText xml:space="preserve">he </w:delText>
        </w:r>
        <w:r w:rsidR="008B4092" w:rsidRPr="0030270E" w:rsidDel="00C662A3">
          <w:rPr>
            <w:rFonts w:ascii="Times New Roman" w:hAnsi="Times New Roman" w:cs="Times New Roman"/>
            <w:b/>
            <w:bCs/>
          </w:rPr>
          <w:delText>apci</w:delText>
        </w:r>
        <w:r w:rsidR="008B4092" w:rsidRPr="0030270E" w:rsidDel="00C662A3">
          <w:rPr>
            <w:rFonts w:ascii="Times New Roman" w:hAnsi="Times New Roman" w:cs="Times New Roman"/>
          </w:rPr>
          <w:delText xml:space="preserve"> </w:delText>
        </w:r>
        <w:r w:rsidR="00804C10" w:rsidRPr="0030270E" w:rsidDel="00C662A3">
          <w:rPr>
            <w:rFonts w:ascii="Times New Roman" w:hAnsi="Times New Roman" w:cs="Times New Roman"/>
          </w:rPr>
          <w:delText>function</w:delText>
        </w:r>
        <w:r w:rsidR="009A7992" w:rsidRPr="0030270E" w:rsidDel="00C662A3">
          <w:rPr>
            <w:rFonts w:ascii="Times New Roman" w:hAnsi="Times New Roman" w:cs="Times New Roman"/>
          </w:rPr>
          <w:delText xml:space="preserve"> builds </w:delText>
        </w:r>
        <w:r w:rsidR="0029328B" w:rsidRPr="0030270E" w:rsidDel="00C662A3">
          <w:rPr>
            <w:rFonts w:ascii="Times New Roman" w:hAnsi="Times New Roman" w:cs="Times New Roman"/>
          </w:rPr>
          <w:delText>the</w:delText>
        </w:r>
        <w:r w:rsidR="006716C7" w:rsidRPr="0030270E" w:rsidDel="00C662A3">
          <w:rPr>
            <w:rFonts w:ascii="Times New Roman" w:hAnsi="Times New Roman" w:cs="Times New Roman"/>
          </w:rPr>
          <w:delText xml:space="preserve"> </w:delText>
        </w:r>
        <w:r w:rsidR="007A4837" w:rsidRPr="0030270E" w:rsidDel="00C662A3">
          <w:rPr>
            <w:rFonts w:ascii="Times New Roman" w:hAnsi="Times New Roman" w:cs="Times New Roman"/>
          </w:rPr>
          <w:delText xml:space="preserve">APC-I </w:delText>
        </w:r>
        <w:r w:rsidR="006309E0" w:rsidRPr="0030270E" w:rsidDel="00C662A3">
          <w:rPr>
            <w:rFonts w:ascii="Times New Roman" w:hAnsi="Times New Roman" w:cs="Times New Roman"/>
          </w:rPr>
          <w:delText xml:space="preserve">model </w:delText>
        </w:r>
        <w:r w:rsidR="00CB025A" w:rsidRPr="0030270E" w:rsidDel="00C662A3">
          <w:rPr>
            <w:rFonts w:ascii="Times New Roman" w:hAnsi="Times New Roman" w:cs="Times New Roman"/>
          </w:rPr>
          <w:delText xml:space="preserve">to </w:delText>
        </w:r>
        <w:r w:rsidR="0071675F" w:rsidRPr="0030270E" w:rsidDel="00C662A3">
          <w:rPr>
            <w:rFonts w:ascii="Times New Roman" w:hAnsi="Times New Roman" w:cs="Times New Roman"/>
          </w:rPr>
          <w:delText xml:space="preserve">solve the </w:delText>
        </w:r>
        <w:r w:rsidR="0072129C" w:rsidRPr="0030270E" w:rsidDel="00C662A3">
          <w:rPr>
            <w:rFonts w:ascii="Times New Roman" w:hAnsi="Times New Roman" w:cs="Times New Roman"/>
          </w:rPr>
          <w:delText xml:space="preserve">identification problem in the classical </w:delText>
        </w:r>
        <w:r w:rsidR="00A47442" w:rsidRPr="0030270E" w:rsidDel="00C662A3">
          <w:rPr>
            <w:rFonts w:ascii="Times New Roman" w:hAnsi="Times New Roman" w:cs="Times New Roman"/>
          </w:rPr>
          <w:delText xml:space="preserve">APC models </w:delText>
        </w:r>
        <w:r w:rsidR="000E2255" w:rsidRPr="0030270E" w:rsidDel="00C662A3">
          <w:rPr>
            <w:rFonts w:ascii="Times New Roman" w:hAnsi="Times New Roman" w:cs="Times New Roman"/>
          </w:rPr>
          <w:delText xml:space="preserve">and </w:delText>
        </w:r>
        <w:r w:rsidR="00E33DDD" w:rsidRPr="0030270E" w:rsidDel="00C662A3">
          <w:rPr>
            <w:rFonts w:ascii="Times New Roman" w:hAnsi="Times New Roman" w:cs="Times New Roman"/>
          </w:rPr>
          <w:delText xml:space="preserve">returns </w:delText>
        </w:r>
        <w:r w:rsidR="00097C9E" w:rsidRPr="0030270E" w:rsidDel="00C662A3">
          <w:rPr>
            <w:rFonts w:ascii="Times New Roman" w:hAnsi="Times New Roman" w:cs="Times New Roman"/>
          </w:rPr>
          <w:delText xml:space="preserve">the coefficients for </w:delText>
        </w:r>
        <w:r w:rsidR="008D4A0E" w:rsidRPr="0030270E" w:rsidDel="00C662A3">
          <w:rPr>
            <w:rFonts w:ascii="Times New Roman" w:hAnsi="Times New Roman" w:cs="Times New Roman"/>
          </w:rPr>
          <w:delText>inter</w:delText>
        </w:r>
        <w:r w:rsidR="001F489E" w:rsidRPr="0030270E" w:rsidDel="00C662A3">
          <w:rPr>
            <w:rFonts w:ascii="Times New Roman" w:hAnsi="Times New Roman" w:cs="Times New Roman"/>
          </w:rPr>
          <w:delText>-</w:delText>
        </w:r>
        <w:r w:rsidR="008D4A0E" w:rsidRPr="0030270E" w:rsidDel="00C662A3">
          <w:rPr>
            <w:rFonts w:ascii="Times New Roman" w:hAnsi="Times New Roman" w:cs="Times New Roman"/>
          </w:rPr>
          <w:delText xml:space="preserve">cohort and </w:delText>
        </w:r>
        <w:r w:rsidR="001F489E" w:rsidRPr="0030270E" w:rsidDel="00C662A3">
          <w:rPr>
            <w:rFonts w:ascii="Times New Roman" w:hAnsi="Times New Roman" w:cs="Times New Roman"/>
          </w:rPr>
          <w:delText xml:space="preserve">intra-cohort </w:delText>
        </w:r>
        <w:r w:rsidR="00BC3129" w:rsidRPr="0030270E" w:rsidDel="00C662A3">
          <w:rPr>
            <w:rFonts w:ascii="Times New Roman" w:hAnsi="Times New Roman" w:cs="Times New Roman"/>
          </w:rPr>
          <w:delText xml:space="preserve">dynamics. </w:delText>
        </w:r>
        <w:r w:rsidR="00E204ED" w:rsidRPr="0030270E" w:rsidDel="00C662A3">
          <w:rPr>
            <w:rFonts w:ascii="Times New Roman" w:hAnsi="Times New Roman" w:cs="Times New Roman"/>
          </w:rPr>
          <w:delText xml:space="preserve">Different </w:delText>
        </w:r>
        <w:r w:rsidR="0031160D" w:rsidRPr="0030270E" w:rsidDel="00C662A3">
          <w:rPr>
            <w:rFonts w:ascii="Times New Roman" w:hAnsi="Times New Roman" w:cs="Times New Roman"/>
          </w:rPr>
          <w:delText xml:space="preserve">from the </w:delText>
        </w:r>
        <w:r w:rsidR="00574136" w:rsidRPr="0030270E" w:rsidDel="00C662A3">
          <w:rPr>
            <w:rFonts w:ascii="Times New Roman" w:hAnsi="Times New Roman" w:cs="Times New Roman"/>
          </w:rPr>
          <w:delText>classical</w:delText>
        </w:r>
        <w:r w:rsidR="00F1275B" w:rsidRPr="0030270E" w:rsidDel="00C662A3">
          <w:rPr>
            <w:rFonts w:ascii="Times New Roman" w:hAnsi="Times New Roman" w:cs="Times New Roman"/>
          </w:rPr>
          <w:delText xml:space="preserve"> APC models</w:delText>
        </w:r>
        <w:r w:rsidR="000063D5" w:rsidRPr="0030270E" w:rsidDel="00C662A3">
          <w:rPr>
            <w:rFonts w:ascii="Times New Roman" w:hAnsi="Times New Roman" w:cs="Times New Roman"/>
          </w:rPr>
          <w:delText xml:space="preserve"> where </w:delText>
        </w:r>
        <w:r w:rsidR="006E3853" w:rsidRPr="0030270E" w:rsidDel="00C662A3">
          <w:rPr>
            <w:rFonts w:ascii="Times New Roman" w:hAnsi="Times New Roman" w:cs="Times New Roman"/>
          </w:rPr>
          <w:delText xml:space="preserve">the effects are </w:delText>
        </w:r>
        <w:r w:rsidR="006E6E95" w:rsidRPr="0030270E" w:rsidDel="00C662A3">
          <w:rPr>
            <w:rFonts w:ascii="Times New Roman" w:hAnsi="Times New Roman" w:cs="Times New Roman"/>
          </w:rPr>
          <w:delText>additive</w:delText>
        </w:r>
        <w:r w:rsidR="00F1275B" w:rsidRPr="0030270E" w:rsidDel="00C662A3">
          <w:rPr>
            <w:rFonts w:ascii="Times New Roman" w:hAnsi="Times New Roman" w:cs="Times New Roman"/>
          </w:rPr>
          <w:delText>,</w:delText>
        </w:r>
      </w:del>
      <w:ins w:id="54" w:author="Liying" w:date="2019-12-06T08:34:00Z">
        <w:r w:rsidR="00F2500B">
          <w:rPr>
            <w:rFonts w:ascii="Times New Roman" w:hAnsi="Times New Roman" w:cs="Times New Roman"/>
          </w:rPr>
          <w:t xml:space="preserve">Specifically, </w:t>
        </w:r>
      </w:ins>
      <w:ins w:id="55" w:author="Liying" w:date="2019-12-06T08:35:00Z">
        <w:r w:rsidR="00F2500B">
          <w:rPr>
            <w:rFonts w:ascii="Times New Roman" w:hAnsi="Times New Roman" w:cs="Times New Roman"/>
          </w:rPr>
          <w:t>i</w:t>
        </w:r>
      </w:ins>
      <w:ins w:id="56" w:author="Liying" w:date="2019-12-04T09:58:00Z">
        <w:r w:rsidR="00C662A3">
          <w:rPr>
            <w:rFonts w:ascii="Times New Roman" w:hAnsi="Times New Roman" w:cs="Times New Roman"/>
          </w:rPr>
          <w:t>n its simpl</w:t>
        </w:r>
      </w:ins>
      <w:ins w:id="57" w:author="Liying" w:date="2019-12-04T09:59:00Z">
        <w:r w:rsidR="00C662A3">
          <w:rPr>
            <w:rFonts w:ascii="Times New Roman" w:hAnsi="Times New Roman" w:cs="Times New Roman"/>
          </w:rPr>
          <w:t>est form</w:t>
        </w:r>
      </w:ins>
      <w:ins w:id="58" w:author="Liying" w:date="2019-12-04T10:15:00Z">
        <w:r w:rsidR="00283660">
          <w:rPr>
            <w:rFonts w:ascii="Times New Roman" w:hAnsi="Times New Roman" w:cs="Times New Roman"/>
          </w:rPr>
          <w:t xml:space="preserve"> (user</w:t>
        </w:r>
      </w:ins>
      <w:ins w:id="59" w:author="Liying" w:date="2019-12-04T10:16:00Z">
        <w:r w:rsidR="00283660">
          <w:rPr>
            <w:rFonts w:ascii="Times New Roman" w:hAnsi="Times New Roman" w:cs="Times New Roman"/>
          </w:rPr>
          <w:t>s can add other covariates)</w:t>
        </w:r>
      </w:ins>
      <w:ins w:id="60" w:author="Liying" w:date="2019-12-04T09:59:00Z">
        <w:r w:rsidR="00C662A3">
          <w:rPr>
            <w:rFonts w:ascii="Times New Roman" w:hAnsi="Times New Roman" w:cs="Times New Roman"/>
          </w:rPr>
          <w:t>, the</w:t>
        </w:r>
      </w:ins>
      <w:r w:rsidR="00F1275B" w:rsidRPr="0030270E">
        <w:rPr>
          <w:rFonts w:ascii="Times New Roman" w:hAnsi="Times New Roman" w:cs="Times New Roman"/>
        </w:rPr>
        <w:t xml:space="preserve"> </w:t>
      </w:r>
      <w:r w:rsidR="00675ED1" w:rsidRPr="0030270E">
        <w:rPr>
          <w:rFonts w:ascii="Times New Roman" w:hAnsi="Times New Roman" w:cs="Times New Roman"/>
        </w:rPr>
        <w:t xml:space="preserve">APC-I model </w:t>
      </w:r>
      <w:del w:id="61" w:author="Liying" w:date="2019-12-04T09:59:00Z">
        <w:r w:rsidR="008A3391" w:rsidRPr="0030270E" w:rsidDel="00C662A3">
          <w:rPr>
            <w:rFonts w:ascii="Times New Roman" w:hAnsi="Times New Roman" w:cs="Times New Roman"/>
          </w:rPr>
          <w:delText xml:space="preserve">is </w:delText>
        </w:r>
        <w:r w:rsidR="0030337F" w:rsidRPr="0030270E" w:rsidDel="00C662A3">
          <w:rPr>
            <w:rFonts w:ascii="Times New Roman" w:hAnsi="Times New Roman" w:cs="Times New Roman"/>
          </w:rPr>
          <w:delText xml:space="preserve">based on </w:delText>
        </w:r>
        <w:r w:rsidR="00EA39B7" w:rsidRPr="0030270E" w:rsidDel="00C662A3">
          <w:rPr>
            <w:rFonts w:ascii="Times New Roman" w:hAnsi="Times New Roman" w:cs="Times New Roman"/>
          </w:rPr>
          <w:delText>a</w:delText>
        </w:r>
        <w:r w:rsidR="00095E15" w:rsidRPr="0030270E" w:rsidDel="00C662A3">
          <w:rPr>
            <w:rFonts w:ascii="Times New Roman" w:hAnsi="Times New Roman" w:cs="Times New Roman"/>
          </w:rPr>
          <w:delText xml:space="preserve"> </w:delText>
        </w:r>
        <w:r w:rsidR="00565E52" w:rsidRPr="0030270E" w:rsidDel="00C662A3">
          <w:rPr>
            <w:rFonts w:ascii="Times New Roman" w:hAnsi="Times New Roman" w:cs="Times New Roman"/>
          </w:rPr>
          <w:delText>generalized linear</w:delText>
        </w:r>
        <w:r w:rsidR="00BB5A51" w:rsidRPr="0030270E" w:rsidDel="00C662A3">
          <w:rPr>
            <w:rFonts w:ascii="Times New Roman" w:hAnsi="Times New Roman" w:cs="Times New Roman"/>
          </w:rPr>
          <w:delText xml:space="preserve"> regression </w:delText>
        </w:r>
        <w:r w:rsidR="002119BF" w:rsidRPr="0030270E" w:rsidDel="00C662A3">
          <w:rPr>
            <w:rFonts w:ascii="Times New Roman" w:hAnsi="Times New Roman" w:cs="Times New Roman"/>
          </w:rPr>
          <w:delText xml:space="preserve">including cohort effects as the interaction of </w:delText>
        </w:r>
        <w:r w:rsidR="002F2FEE" w:rsidRPr="0030270E" w:rsidDel="00C662A3">
          <w:rPr>
            <w:rFonts w:ascii="Times New Roman" w:hAnsi="Times New Roman" w:cs="Times New Roman"/>
          </w:rPr>
          <w:delText xml:space="preserve">age and </w:delText>
        </w:r>
        <w:r w:rsidR="00D3571F" w:rsidRPr="0030270E" w:rsidDel="00C662A3">
          <w:rPr>
            <w:rFonts w:ascii="Times New Roman" w:hAnsi="Times New Roman" w:cs="Times New Roman"/>
          </w:rPr>
          <w:delText>period.</w:delText>
        </w:r>
        <w:r w:rsidR="001F28CC" w:rsidRPr="0030270E" w:rsidDel="00C662A3">
          <w:rPr>
            <w:rFonts w:ascii="Times New Roman" w:hAnsi="Times New Roman" w:cs="Times New Roman"/>
          </w:rPr>
          <w:delText xml:space="preserve"> Mathematically, </w:delText>
        </w:r>
        <w:r w:rsidR="000D1EDE" w:rsidRPr="0030270E" w:rsidDel="00C662A3">
          <w:rPr>
            <w:rFonts w:ascii="Times New Roman" w:hAnsi="Times New Roman" w:cs="Times New Roman"/>
          </w:rPr>
          <w:delText xml:space="preserve">the </w:delText>
        </w:r>
        <w:r w:rsidR="005E795D" w:rsidRPr="0030270E" w:rsidDel="00C662A3">
          <w:rPr>
            <w:rFonts w:ascii="Times New Roman" w:hAnsi="Times New Roman" w:cs="Times New Roman"/>
          </w:rPr>
          <w:delText xml:space="preserve">main model </w:delText>
        </w:r>
      </w:del>
      <w:r w:rsidR="0002013F" w:rsidRPr="0030270E">
        <w:rPr>
          <w:rFonts w:ascii="Times New Roman" w:hAnsi="Times New Roman" w:cs="Times New Roman"/>
        </w:rPr>
        <w:t>can be written as</w:t>
      </w:r>
      <w:ins w:id="62" w:author="Liying" w:date="2019-12-06T08:37:00Z">
        <w:r w:rsidR="00F2500B">
          <w:rPr>
            <w:rFonts w:ascii="Times New Roman" w:hAnsi="Times New Roman" w:cs="Times New Roman"/>
          </w:rPr>
          <w:t xml:space="preserve"> </w:t>
        </w:r>
        <w:r w:rsidR="00886A9B">
          <w:rPr>
            <w:rFonts w:ascii="Times New Roman" w:hAnsi="Times New Roman" w:cs="Times New Roman"/>
          </w:rPr>
          <w:t>a</w:t>
        </w:r>
        <w:r w:rsidR="00F2500B">
          <w:rPr>
            <w:rFonts w:ascii="Times New Roman" w:hAnsi="Times New Roman" w:cs="Times New Roman"/>
          </w:rPr>
          <w:t xml:space="preserve"> generalized linear model</w:t>
        </w:r>
      </w:ins>
      <w:r w:rsidR="00D02B93" w:rsidRPr="0030270E">
        <w:rPr>
          <w:rFonts w:ascii="Times New Roman" w:hAnsi="Times New Roman" w:cs="Times New Roman"/>
        </w:rPr>
        <w:t>:</w:t>
      </w:r>
    </w:p>
    <w:p w14:paraId="10DCF2E3" w14:textId="2B2F5DCF" w:rsidR="00F242D0" w:rsidRPr="0030270E" w:rsidRDefault="00FC4E89" w:rsidP="004B48C5">
      <w:pPr>
        <w:spacing w:line="360" w:lineRule="auto"/>
        <w:ind w:firstLine="240"/>
        <w:jc w:val="both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g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E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ij</m:t>
                      </m:r>
                    </m:sub>
                  </m:sSub>
                </m:e>
              </m:d>
            </m:e>
          </m:d>
          <m:r>
            <w:rPr>
              <w:rFonts w:ascii="Cambria Math" w:hAnsi="Cambria Math" w:cs="Times New Roman"/>
            </w:rPr>
            <m:t>=μ+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Cambria Math" w:cs="Times New Roman"/>
                </w:rPr>
                <m:t>j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αβ</m:t>
              </m:r>
            </m:e>
            <m:sub>
              <m:r>
                <w:rPr>
                  <w:rFonts w:ascii="Cambria Math" w:hAnsi="Cambria Math" w:cs="Times New Roman"/>
                </w:rPr>
                <m:t>ij(k)</m:t>
              </m:r>
            </m:sub>
          </m:sSub>
        </m:oMath>
      </m:oMathPara>
    </w:p>
    <w:p w14:paraId="24FF74EB" w14:textId="77777777" w:rsidR="00F2500B" w:rsidRDefault="00C662A3">
      <w:pPr>
        <w:spacing w:line="360" w:lineRule="auto"/>
        <w:jc w:val="both"/>
        <w:rPr>
          <w:ins w:id="63" w:author="Liying" w:date="2019-12-06T08:35:00Z"/>
          <w:rFonts w:ascii="Times New Roman" w:hAnsi="Times New Roman" w:cs="Times New Roman"/>
        </w:rPr>
      </w:pPr>
      <w:ins w:id="64" w:author="Liying" w:date="2019-12-04T10:03:00Z">
        <w:r w:rsidRPr="00C662A3">
          <w:rPr>
            <w:rFonts w:ascii="Times New Roman" w:hAnsi="Times New Roman" w:cs="Times New Roman"/>
          </w:rPr>
          <w:t xml:space="preserve">for age groups </w:t>
        </w:r>
        <m:oMath>
          <m:r>
            <w:rPr>
              <w:rFonts w:ascii="Cambria Math" w:hAnsi="Cambria Math" w:cs="Times New Roman"/>
            </w:rPr>
            <m:t>i=1,2,…,a</m:t>
          </m:r>
        </m:oMath>
        <w:r w:rsidRPr="00C662A3">
          <w:rPr>
            <w:rFonts w:ascii="Times New Roman" w:hAnsi="Times New Roman" w:cs="Times New Roman"/>
          </w:rPr>
          <w:t xml:space="preserve">, periods </w:t>
        </w:r>
        <m:oMath>
          <m:r>
            <w:rPr>
              <w:rFonts w:ascii="Cambria Math" w:hAnsi="Cambria Math" w:cs="Times New Roman"/>
            </w:rPr>
            <m:t>j=1,2,…,p</m:t>
          </m:r>
        </m:oMath>
        <w:r w:rsidRPr="00C662A3">
          <w:rPr>
            <w:rFonts w:ascii="Times New Roman" w:hAnsi="Times New Roman" w:cs="Times New Roman"/>
          </w:rPr>
          <w:t xml:space="preserve">, and cohorts </w:t>
        </w:r>
        <m:oMath>
          <m:r>
            <w:rPr>
              <w:rFonts w:ascii="Cambria Math" w:hAnsi="Cambria Math" w:cs="Times New Roman"/>
            </w:rPr>
            <m:t>k=1,2,…,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a+p-1</m:t>
              </m:r>
            </m:e>
          </m:d>
        </m:oMath>
        <w:r w:rsidRPr="00C662A3">
          <w:rPr>
            <w:rFonts w:ascii="Times New Roman" w:hAnsi="Times New Roman" w:cs="Times New Roman"/>
          </w:rPr>
          <w:t xml:space="preserve">, where </w:t>
        </w:r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</w:rPr>
                <m:t>a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</w:rPr>
                <m:t>=</m:t>
              </m:r>
            </m:e>
          </m:nary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j=1</m:t>
              </m:r>
            </m:sub>
            <m:sup>
              <m:r>
                <w:rPr>
                  <w:rFonts w:ascii="Cambria Math" w:hAnsi="Cambria Math" w:cs="Times New Roman"/>
                </w:rPr>
                <m:t>p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j</m:t>
                  </m:r>
                </m:sub>
              </m:sSub>
              <m:r>
                <w:rPr>
                  <w:rFonts w:ascii="Cambria Math" w:hAnsi="Cambria Math" w:cs="Times New Roman"/>
                </w:rPr>
                <m:t>=</m:t>
              </m:r>
            </m:e>
          </m:nary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k=1</m:t>
              </m:r>
            </m:sub>
            <m:sup>
              <m:r>
                <w:rPr>
                  <w:rFonts w:ascii="Cambria Math" w:hAnsi="Cambria Math" w:cs="Times New Roman"/>
                </w:rPr>
                <m:t>a+p-1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k</m:t>
                  </m:r>
                </m:sub>
              </m:sSub>
              <m:r>
                <w:rPr>
                  <w:rFonts w:ascii="Cambria Math" w:hAnsi="Cambria Math" w:cs="Times New Roman"/>
                </w:rPr>
                <m:t>=0</m:t>
              </m:r>
            </m:e>
          </m:nary>
        </m:oMath>
        <w:r w:rsidRPr="00C662A3">
          <w:rPr>
            <w:rFonts w:ascii="Times New Roman" w:hAnsi="Times New Roman" w:cs="Times New Roman"/>
          </w:rPr>
          <w:t xml:space="preserve">. </w:t>
        </w: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E(Y</m:t>
              </m:r>
            </m:e>
            <m:sub>
              <m:r>
                <w:rPr>
                  <w:rFonts w:ascii="Cambria Math" w:hAnsi="Cambria Math" w:cs="Times New Roman"/>
                </w:rPr>
                <m:t>ij</m:t>
              </m:r>
            </m:sub>
          </m:sSub>
          <m:r>
            <w:rPr>
              <w:rFonts w:ascii="Cambria Math" w:hAnsi="Cambria Math" w:cs="Times New Roman"/>
            </w:rPr>
            <m:t>)</m:t>
          </m:r>
        </m:oMath>
        <w:r w:rsidRPr="00C662A3">
          <w:rPr>
            <w:rFonts w:ascii="Times New Roman" w:hAnsi="Times New Roman" w:cs="Times New Roman"/>
          </w:rPr>
          <w:t xml:space="preserve"> denotes the expected value of the outcome </w:t>
        </w:r>
        <m:oMath>
          <m:r>
            <w:rPr>
              <w:rFonts w:ascii="Cambria Math" w:hAnsi="Cambria Math" w:cs="Times New Roman"/>
            </w:rPr>
            <m:t>Y</m:t>
          </m:r>
        </m:oMath>
        <w:r w:rsidRPr="00C662A3">
          <w:rPr>
            <w:rFonts w:ascii="Times New Roman" w:hAnsi="Times New Roman" w:cs="Times New Roman"/>
            <w:i/>
          </w:rPr>
          <w:t xml:space="preserve"> </w:t>
        </w:r>
        <w:r w:rsidRPr="00C662A3">
          <w:rPr>
            <w:rFonts w:ascii="Times New Roman" w:hAnsi="Times New Roman" w:cs="Times New Roman"/>
          </w:rPr>
          <w:t xml:space="preserve">for the </w:t>
        </w:r>
        <m:oMath>
          <m:r>
            <w:rPr>
              <w:rFonts w:ascii="Cambria Math" w:hAnsi="Cambria Math" w:cs="Times New Roman"/>
            </w:rPr>
            <m:t>i</m:t>
          </m:r>
        </m:oMath>
        <w:r w:rsidRPr="00C662A3">
          <w:rPr>
            <w:rFonts w:ascii="Times New Roman" w:hAnsi="Times New Roman" w:cs="Times New Roman"/>
          </w:rPr>
          <w:t xml:space="preserve">th age group in the </w:t>
        </w:r>
        <m:oMath>
          <m:r>
            <w:rPr>
              <w:rFonts w:ascii="Cambria Math" w:hAnsi="Cambria Math" w:cs="Times New Roman"/>
            </w:rPr>
            <m:t>j</m:t>
          </m:r>
        </m:oMath>
        <w:r w:rsidRPr="00C662A3">
          <w:rPr>
            <w:rFonts w:ascii="Times New Roman" w:hAnsi="Times New Roman" w:cs="Times New Roman"/>
          </w:rPr>
          <w:t xml:space="preserve">th time period; </w:t>
        </w:r>
        <m:oMath>
          <m:r>
            <w:rPr>
              <w:rFonts w:ascii="Cambria Math" w:hAnsi="Cambria Math" w:cs="Times New Roman"/>
            </w:rPr>
            <m:t>g</m:t>
          </m:r>
        </m:oMath>
        <w:r w:rsidRPr="00C662A3">
          <w:rPr>
            <w:rFonts w:ascii="Times New Roman" w:hAnsi="Times New Roman" w:cs="Times New Roman"/>
          </w:rPr>
          <w:t xml:space="preserve"> is the "link function"; </w:t>
        </w: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</m:oMath>
        <w:r w:rsidRPr="00C662A3">
          <w:rPr>
            <w:rFonts w:ascii="Times New Roman" w:hAnsi="Times New Roman" w:cs="Times New Roman"/>
          </w:rPr>
          <w:t xml:space="preserve"> denotes the mean difference from the global mean </w:t>
        </w:r>
        <m:oMath>
          <m:r>
            <w:rPr>
              <w:rFonts w:ascii="Cambria Math" w:hAnsi="Cambria Math" w:cs="Times New Roman"/>
            </w:rPr>
            <m:t>μ</m:t>
          </m:r>
        </m:oMath>
        <w:r w:rsidRPr="00C662A3">
          <w:rPr>
            <w:rFonts w:ascii="Times New Roman" w:hAnsi="Times New Roman" w:cs="Times New Roman"/>
          </w:rPr>
          <w:t xml:space="preserve"> associated with the </w:t>
        </w:r>
        <w:proofErr w:type="spellStart"/>
        <w:r w:rsidRPr="00C662A3">
          <w:rPr>
            <w:rFonts w:ascii="Times New Roman" w:hAnsi="Times New Roman" w:cs="Times New Roman"/>
            <w:i/>
          </w:rPr>
          <w:t>i</w:t>
        </w:r>
        <w:r w:rsidRPr="00C662A3">
          <w:rPr>
            <w:rFonts w:ascii="Times New Roman" w:hAnsi="Times New Roman" w:cs="Times New Roman"/>
          </w:rPr>
          <w:t>th</w:t>
        </w:r>
        <w:proofErr w:type="spellEnd"/>
        <w:r w:rsidRPr="00C662A3">
          <w:rPr>
            <w:rFonts w:ascii="Times New Roman" w:hAnsi="Times New Roman" w:cs="Times New Roman"/>
          </w:rPr>
          <w:t xml:space="preserve"> age category; </w:t>
        </w: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Cambria Math" w:cs="Times New Roman"/>
                </w:rPr>
                <m:t>j</m:t>
              </m:r>
            </m:sub>
          </m:sSub>
        </m:oMath>
        <w:r w:rsidRPr="00C662A3">
          <w:rPr>
            <w:rFonts w:ascii="Times New Roman" w:hAnsi="Times New Roman" w:cs="Times New Roman"/>
          </w:rPr>
          <w:t xml:space="preserve"> denotes the mean difference from </w:t>
        </w:r>
        <m:oMath>
          <m:r>
            <w:rPr>
              <w:rFonts w:ascii="Cambria Math" w:hAnsi="Cambria Math" w:cs="Times New Roman"/>
            </w:rPr>
            <m:t>μ</m:t>
          </m:r>
        </m:oMath>
        <w:r w:rsidRPr="00C662A3">
          <w:rPr>
            <w:rFonts w:ascii="Times New Roman" w:hAnsi="Times New Roman" w:cs="Times New Roman"/>
          </w:rPr>
          <w:t xml:space="preserve"> associated with the </w:t>
        </w:r>
        <m:oMath>
          <m:r>
            <w:rPr>
              <w:rFonts w:ascii="Cambria Math" w:hAnsi="Cambria Math" w:cs="Times New Roman"/>
            </w:rPr>
            <m:t>j</m:t>
          </m:r>
        </m:oMath>
        <w:r w:rsidRPr="00C662A3">
          <w:rPr>
            <w:rFonts w:ascii="Times New Roman" w:hAnsi="Times New Roman" w:cs="Times New Roman"/>
          </w:rPr>
          <w:t xml:space="preserve">th period; </w:t>
        </w:r>
      </w:ins>
      <m:oMath>
        <m:sSub>
          <m:sSubPr>
            <m:ctrlPr>
              <w:ins w:id="65" w:author="Liying" w:date="2019-12-04T10:04:00Z">
                <w:rPr>
                  <w:rFonts w:ascii="Cambria Math" w:hAnsi="Cambria Math" w:cs="Times New Roman"/>
                  <w:i/>
                </w:rPr>
              </w:ins>
            </m:ctrlPr>
          </m:sSubPr>
          <m:e>
            <m:r>
              <w:ins w:id="66" w:author="Liying" w:date="2019-12-04T10:04:00Z">
                <w:rPr>
                  <w:rFonts w:ascii="Cambria Math" w:hAnsi="Cambria Math" w:cs="Times New Roman"/>
                </w:rPr>
                <m:t>αβ</m:t>
              </w:ins>
            </m:r>
          </m:e>
          <m:sub>
            <m:r>
              <w:ins w:id="67" w:author="Liying" w:date="2019-12-04T10:04:00Z">
                <w:rPr>
                  <w:rFonts w:ascii="Cambria Math" w:hAnsi="Cambria Math" w:cs="Times New Roman"/>
                </w:rPr>
                <m:t>ij(k)</m:t>
              </w:ins>
            </m:r>
          </m:sub>
        </m:sSub>
      </m:oMath>
      <w:ins w:id="68" w:author="Liying" w:date="2019-12-04T10:04:00Z">
        <w:r w:rsidRPr="00C662A3">
          <w:rPr>
            <w:rFonts w:ascii="Times New Roman" w:hAnsi="Times New Roman" w:cs="Times New Roman"/>
          </w:rPr>
          <w:t xml:space="preserve"> denotes the interaction of the </w:t>
        </w:r>
        <m:oMath>
          <m:r>
            <w:rPr>
              <w:rFonts w:ascii="Cambria Math" w:hAnsi="Cambria Math" w:cs="Times New Roman"/>
            </w:rPr>
            <m:t>i</m:t>
          </m:r>
        </m:oMath>
        <w:r w:rsidRPr="00C662A3">
          <w:rPr>
            <w:rFonts w:ascii="Times New Roman" w:hAnsi="Times New Roman" w:cs="Times New Roman"/>
          </w:rPr>
          <w:t xml:space="preserve">th age group and </w:t>
        </w:r>
        <m:oMath>
          <m:r>
            <w:rPr>
              <w:rFonts w:ascii="Cambria Math" w:hAnsi="Cambria Math" w:cs="Times New Roman"/>
            </w:rPr>
            <m:t>j</m:t>
          </m:r>
        </m:oMath>
        <w:r w:rsidRPr="00C662A3">
          <w:rPr>
            <w:rFonts w:ascii="Times New Roman" w:hAnsi="Times New Roman" w:cs="Times New Roman"/>
          </w:rPr>
          <w:t xml:space="preserve">th period group, corresponding to the effect of the </w:t>
        </w:r>
        <m:oMath>
          <m:r>
            <w:rPr>
              <w:rFonts w:ascii="Cambria Math" w:hAnsi="Cambria Math" w:cs="Times New Roman"/>
            </w:rPr>
            <m:t>k</m:t>
          </m:r>
        </m:oMath>
        <w:r w:rsidRPr="00C662A3">
          <w:rPr>
            <w:rFonts w:ascii="Times New Roman" w:hAnsi="Times New Roman" w:cs="Times New Roman"/>
          </w:rPr>
          <w:t>th cohort.</w:t>
        </w:r>
        <w:r>
          <w:rPr>
            <w:rFonts w:ascii="Times New Roman" w:hAnsi="Times New Roman" w:cs="Times New Roman"/>
          </w:rPr>
          <w:t xml:space="preserve"> </w:t>
        </w:r>
      </w:ins>
      <w:ins w:id="69" w:author="Liying" w:date="2019-12-04T10:03:00Z">
        <w:r w:rsidRPr="00C662A3">
          <w:rPr>
            <w:rFonts w:ascii="Times New Roman" w:hAnsi="Times New Roman" w:cs="Times New Roman"/>
          </w:rPr>
          <w:t xml:space="preserve"> </w:t>
        </w:r>
      </w:ins>
      <w:ins w:id="70" w:author="Liying" w:date="2019-12-04T10:05:00Z">
        <w:r w:rsidRPr="00C662A3">
          <w:rPr>
            <w:rFonts w:ascii="Times New Roman" w:hAnsi="Times New Roman" w:cs="Times New Roman"/>
          </w:rPr>
          <w:t xml:space="preserve">Note that the effect of one cohort includes </w:t>
        </w:r>
        <w:r w:rsidRPr="00C662A3">
          <w:rPr>
            <w:rFonts w:ascii="Times New Roman" w:hAnsi="Times New Roman" w:cs="Times New Roman"/>
          </w:rPr>
          <w:lastRenderedPageBreak/>
          <w:t xml:space="preserve">multiple age-by-period interaction terms </w:t>
        </w: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αβ</m:t>
              </m:r>
            </m:e>
            <m:sub>
              <m:r>
                <w:rPr>
                  <w:rFonts w:ascii="Cambria Math" w:hAnsi="Cambria Math" w:cs="Times New Roman"/>
                </w:rPr>
                <m:t>ij(k)</m:t>
              </m:r>
            </m:sub>
          </m:sSub>
        </m:oMath>
        <w:r w:rsidRPr="00C662A3">
          <w:rPr>
            <w:rFonts w:ascii="Times New Roman" w:hAnsi="Times New Roman" w:cs="Times New Roman"/>
          </w:rPr>
          <w:t xml:space="preserve"> that lie on the same diagonal in a table with ages in rows and periods in columns.  </w:t>
        </w:r>
      </w:ins>
    </w:p>
    <w:p w14:paraId="0BE8A718" w14:textId="1FBDB9E4" w:rsidR="004A5323" w:rsidDel="00BA14D3" w:rsidRDefault="00F2500B">
      <w:pPr>
        <w:spacing w:line="360" w:lineRule="auto"/>
        <w:jc w:val="both"/>
        <w:rPr>
          <w:del w:id="71" w:author="Liying" w:date="2019-12-04T10:03:00Z"/>
          <w:rFonts w:ascii="Times New Roman" w:hAnsi="Times New Roman" w:cs="Times New Roman"/>
        </w:rPr>
      </w:pPr>
      <w:ins w:id="72" w:author="Liying" w:date="2019-12-06T08:36:00Z">
        <w:r>
          <w:rPr>
            <w:rFonts w:ascii="Times New Roman" w:hAnsi="Times New Roman" w:cs="Times New Roman"/>
          </w:rPr>
          <w:t>[</w:t>
        </w:r>
      </w:ins>
      <w:ins w:id="73" w:author="Liying" w:date="2019-12-06T08:41:00Z">
        <w:r w:rsidR="00615C02">
          <w:rPr>
            <w:rFonts w:ascii="Times New Roman" w:hAnsi="Times New Roman" w:cs="Times New Roman"/>
          </w:rPr>
          <w:t>a word about constraint</w:t>
        </w:r>
      </w:ins>
      <w:ins w:id="74" w:author="Liying" w:date="2019-12-06T08:36:00Z">
        <w:r>
          <w:rPr>
            <w:rFonts w:ascii="Times New Roman" w:hAnsi="Times New Roman" w:cs="Times New Roman"/>
          </w:rPr>
          <w:t xml:space="preserve">] </w:t>
        </w:r>
      </w:ins>
      <w:ins w:id="75" w:author="Liying" w:date="2019-12-04T10:03:00Z">
        <w:r w:rsidR="00C662A3" w:rsidRPr="00C662A3">
          <w:rPr>
            <w:rFonts w:ascii="Times New Roman" w:hAnsi="Times New Roman" w:cs="Times New Roman"/>
          </w:rPr>
          <w:t xml:space="preserve">The usual ANOVA constraint applies where the sum of coefficients for each effect is set to zero. </w:t>
        </w:r>
      </w:ins>
      <w:del w:id="76" w:author="Liying" w:date="2019-12-04T10:03:00Z">
        <w:r w:rsidR="00030FCB" w:rsidRPr="0030270E" w:rsidDel="00C662A3">
          <w:rPr>
            <w:rFonts w:ascii="Times New Roman" w:hAnsi="Times New Roman" w:cs="Times New Roman"/>
          </w:rPr>
          <w:delText>w</w:delText>
        </w:r>
        <w:r w:rsidR="00235443" w:rsidRPr="0030270E" w:rsidDel="00C662A3">
          <w:rPr>
            <w:rFonts w:ascii="Times New Roman" w:hAnsi="Times New Roman" w:cs="Times New Roman"/>
          </w:rPr>
          <w:delText xml:space="preserve">here </w:delText>
        </w:r>
        <m:oMath>
          <m:r>
            <w:rPr>
              <w:rFonts w:ascii="Cambria Math" w:hAnsi="Cambria Math" w:cs="Times New Roman"/>
            </w:rPr>
            <m:t>α</m:t>
          </m:r>
        </m:oMath>
        <w:r w:rsidR="00F05BAF" w:rsidRPr="0030270E" w:rsidDel="00C662A3">
          <w:rPr>
            <w:rFonts w:ascii="Times New Roman" w:hAnsi="Times New Roman" w:cs="Times New Roman"/>
          </w:rPr>
          <w:delText xml:space="preserve"> is age effect</w:delText>
        </w:r>
        <w:r w:rsidR="001271C5" w:rsidRPr="0030270E" w:rsidDel="00C662A3">
          <w:rPr>
            <w:rFonts w:ascii="Times New Roman" w:hAnsi="Times New Roman" w:cs="Times New Roman"/>
          </w:rPr>
          <w:delText xml:space="preserve">, </w:delText>
        </w:r>
        <m:oMath>
          <m:r>
            <w:rPr>
              <w:rFonts w:ascii="Cambria Math" w:hAnsi="Cambria Math" w:cs="Times New Roman"/>
            </w:rPr>
            <m:t>β</m:t>
          </m:r>
        </m:oMath>
        <w:r w:rsidR="00FE4EF1" w:rsidRPr="0030270E" w:rsidDel="00C662A3">
          <w:rPr>
            <w:rFonts w:ascii="Times New Roman" w:hAnsi="Times New Roman" w:cs="Times New Roman"/>
          </w:rPr>
          <w:delText xml:space="preserve"> is </w:delText>
        </w:r>
        <w:r w:rsidR="004819D1" w:rsidRPr="0030270E" w:rsidDel="00C662A3">
          <w:rPr>
            <w:rFonts w:ascii="Times New Roman" w:hAnsi="Times New Roman" w:cs="Times New Roman"/>
          </w:rPr>
          <w:delText xml:space="preserve">the </w:delText>
        </w:r>
        <w:r w:rsidR="00717243" w:rsidRPr="0030270E" w:rsidDel="00C662A3">
          <w:rPr>
            <w:rFonts w:ascii="Times New Roman" w:hAnsi="Times New Roman" w:cs="Times New Roman"/>
          </w:rPr>
          <w:delText>period effect</w:delText>
        </w:r>
        <w:r w:rsidR="007854B1" w:rsidRPr="0030270E" w:rsidDel="00C662A3">
          <w:rPr>
            <w:rFonts w:ascii="Times New Roman" w:hAnsi="Times New Roman" w:cs="Times New Roman"/>
          </w:rPr>
          <w:delText xml:space="preserve">, </w:delText>
        </w: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αβ</m:t>
              </m:r>
            </m:e>
            <m:sub>
              <m:r>
                <w:rPr>
                  <w:rFonts w:ascii="Cambria Math" w:hAnsi="Cambria Math" w:cs="Times New Roman"/>
                </w:rPr>
                <m:t>ij(k)</m:t>
              </m:r>
            </m:sub>
          </m:sSub>
        </m:oMath>
        <w:r w:rsidR="00D7124E" w:rsidRPr="0030270E" w:rsidDel="00C662A3">
          <w:rPr>
            <w:rFonts w:ascii="Times New Roman" w:hAnsi="Times New Roman" w:cs="Times New Roman"/>
          </w:rPr>
          <w:delText xml:space="preserve"> is </w:delText>
        </w:r>
        <w:r w:rsidR="00DA3803" w:rsidRPr="0030270E" w:rsidDel="00C662A3">
          <w:rPr>
            <w:rFonts w:ascii="Times New Roman" w:hAnsi="Times New Roman" w:cs="Times New Roman"/>
          </w:rPr>
          <w:delText xml:space="preserve">the </w:delText>
        </w:r>
        <w:r w:rsidR="0030740A" w:rsidRPr="0030270E" w:rsidDel="00C662A3">
          <w:rPr>
            <w:rFonts w:ascii="Times New Roman" w:hAnsi="Times New Roman" w:cs="Times New Roman"/>
          </w:rPr>
          <w:delText xml:space="preserve">cohort effects. </w:delText>
        </w:r>
      </w:del>
    </w:p>
    <w:p w14:paraId="4C912330" w14:textId="256D99F3" w:rsidR="00BA14D3" w:rsidRDefault="00BA14D3" w:rsidP="00C662A3">
      <w:pPr>
        <w:spacing w:line="360" w:lineRule="auto"/>
        <w:jc w:val="both"/>
        <w:rPr>
          <w:ins w:id="77" w:author="Liying" w:date="2019-12-06T08:41:00Z"/>
          <w:rFonts w:ascii="Times New Roman" w:hAnsi="Times New Roman" w:cs="Times New Roman"/>
        </w:rPr>
      </w:pPr>
      <w:ins w:id="78" w:author="Liying" w:date="2019-12-06T08:41:00Z">
        <w:r>
          <w:rPr>
            <w:rFonts w:ascii="Times New Roman" w:hAnsi="Times New Roman" w:cs="Times New Roman"/>
          </w:rPr>
          <w:t xml:space="preserve">[categorical </w:t>
        </w:r>
        <w:proofErr w:type="spellStart"/>
        <w:r>
          <w:rPr>
            <w:rFonts w:ascii="Times New Roman" w:hAnsi="Times New Roman" w:cs="Times New Roman"/>
          </w:rPr>
          <w:t>varaibles</w:t>
        </w:r>
        <w:proofErr w:type="spellEnd"/>
        <w:r>
          <w:rPr>
            <w:rFonts w:ascii="Times New Roman" w:hAnsi="Times New Roman" w:cs="Times New Roman"/>
          </w:rPr>
          <w:t>]</w:t>
        </w:r>
      </w:ins>
    </w:p>
    <w:p w14:paraId="7CF4FFB1" w14:textId="77777777" w:rsidR="00C662A3" w:rsidRPr="0030270E" w:rsidRDefault="00C662A3">
      <w:pPr>
        <w:spacing w:line="360" w:lineRule="auto"/>
        <w:jc w:val="both"/>
        <w:rPr>
          <w:ins w:id="79" w:author="Liying" w:date="2019-12-04T10:05:00Z"/>
          <w:rFonts w:ascii="Times New Roman" w:hAnsi="Times New Roman" w:cs="Times New Roman"/>
        </w:rPr>
        <w:pPrChange w:id="80" w:author="Liying" w:date="2019-12-04T10:03:00Z">
          <w:pPr>
            <w:spacing w:line="360" w:lineRule="auto"/>
            <w:ind w:firstLine="240"/>
            <w:jc w:val="both"/>
          </w:pPr>
        </w:pPrChange>
      </w:pPr>
    </w:p>
    <w:p w14:paraId="6049E155" w14:textId="0974565B" w:rsidR="003E1A1B" w:rsidRPr="003E1A1B" w:rsidRDefault="00283660" w:rsidP="003E1A1B">
      <w:pPr>
        <w:spacing w:line="360" w:lineRule="auto"/>
        <w:jc w:val="both"/>
        <w:rPr>
          <w:ins w:id="81" w:author="Liying" w:date="2019-12-04T12:06:00Z"/>
          <w:rFonts w:ascii="Times New Roman" w:hAnsi="Times New Roman" w:cs="Times New Roman"/>
        </w:rPr>
      </w:pPr>
      <w:ins w:id="82" w:author="Liying" w:date="2019-12-04T10:17:00Z">
        <w:r>
          <w:rPr>
            <w:rFonts w:ascii="Times New Roman" w:hAnsi="Times New Roman" w:cs="Times New Roman"/>
          </w:rPr>
          <w:t xml:space="preserve">The APCI package's </w:t>
        </w:r>
        <w:proofErr w:type="spellStart"/>
        <w:r>
          <w:rPr>
            <w:rFonts w:ascii="Times New Roman" w:hAnsi="Times New Roman" w:cs="Times New Roman"/>
          </w:rPr>
          <w:t>apci</w:t>
        </w:r>
        <w:proofErr w:type="spellEnd"/>
        <w:r>
          <w:rPr>
            <w:rFonts w:ascii="Times New Roman" w:hAnsi="Times New Roman" w:cs="Times New Roman"/>
          </w:rPr>
          <w:t xml:space="preserve"> function </w:t>
        </w:r>
      </w:ins>
      <w:del w:id="83" w:author="Liying" w:date="2019-12-04T10:08:00Z">
        <w:r w:rsidR="007A73BC" w:rsidRPr="0030270E" w:rsidDel="00283660">
          <w:rPr>
            <w:rFonts w:ascii="Times New Roman" w:hAnsi="Times New Roman" w:cs="Times New Roman"/>
          </w:rPr>
          <w:delText xml:space="preserve">Following </w:delText>
        </w:r>
      </w:del>
      <w:ins w:id="84" w:author="Liying" w:date="2019-12-04T10:17:00Z">
        <w:r>
          <w:rPr>
            <w:rFonts w:ascii="Times New Roman" w:hAnsi="Times New Roman" w:cs="Times New Roman"/>
          </w:rPr>
          <w:t xml:space="preserve">can be used to implement </w:t>
        </w:r>
      </w:ins>
      <w:del w:id="85" w:author="Liying" w:date="2019-12-04T10:10:00Z">
        <w:r w:rsidR="007A73BC" w:rsidRPr="0030270E" w:rsidDel="00283660">
          <w:rPr>
            <w:rFonts w:ascii="Times New Roman" w:hAnsi="Times New Roman" w:cs="Times New Roman"/>
          </w:rPr>
          <w:delText>th</w:delText>
        </w:r>
      </w:del>
      <w:del w:id="86" w:author="Liying" w:date="2019-12-04T10:08:00Z">
        <w:r w:rsidR="007A73BC" w:rsidRPr="0030270E" w:rsidDel="00283660">
          <w:rPr>
            <w:rFonts w:ascii="Times New Roman" w:hAnsi="Times New Roman" w:cs="Times New Roman"/>
          </w:rPr>
          <w:delText xml:space="preserve">e </w:delText>
        </w:r>
        <w:r w:rsidR="00F76C4D" w:rsidRPr="0030270E" w:rsidDel="00283660">
          <w:rPr>
            <w:rFonts w:ascii="Times New Roman" w:hAnsi="Times New Roman" w:cs="Times New Roman"/>
          </w:rPr>
          <w:delText xml:space="preserve">main </w:delText>
        </w:r>
      </w:del>
      <w:del w:id="87" w:author="Liying" w:date="2019-12-04T10:10:00Z">
        <w:r w:rsidR="00F76C4D" w:rsidRPr="0030270E" w:rsidDel="00283660">
          <w:rPr>
            <w:rFonts w:ascii="Times New Roman" w:hAnsi="Times New Roman" w:cs="Times New Roman"/>
          </w:rPr>
          <w:delText xml:space="preserve">model, </w:delText>
        </w:r>
      </w:del>
      <w:del w:id="88" w:author="Liying" w:date="2019-12-04T11:13:00Z">
        <w:r w:rsidR="00E449B4" w:rsidRPr="0030270E" w:rsidDel="003B52F4">
          <w:rPr>
            <w:rFonts w:ascii="Times New Roman" w:hAnsi="Times New Roman" w:cs="Times New Roman"/>
          </w:rPr>
          <w:delText xml:space="preserve">a series </w:delText>
        </w:r>
        <w:r w:rsidR="00C53C74" w:rsidRPr="0030270E" w:rsidDel="003B52F4">
          <w:rPr>
            <w:rFonts w:ascii="Times New Roman" w:hAnsi="Times New Roman" w:cs="Times New Roman"/>
          </w:rPr>
          <w:delText xml:space="preserve">of </w:delText>
        </w:r>
      </w:del>
      <w:del w:id="89" w:author="Liying" w:date="2019-12-04T10:10:00Z">
        <w:r w:rsidR="00C53C74" w:rsidRPr="0030270E" w:rsidDel="00283660">
          <w:rPr>
            <w:rFonts w:ascii="Times New Roman" w:hAnsi="Times New Roman" w:cs="Times New Roman"/>
          </w:rPr>
          <w:delText xml:space="preserve">tests </w:delText>
        </w:r>
      </w:del>
      <w:ins w:id="90" w:author="Liying" w:date="2019-12-04T11:13:00Z">
        <w:r w:rsidR="003B52F4">
          <w:rPr>
            <w:rFonts w:ascii="Times New Roman" w:hAnsi="Times New Roman" w:cs="Times New Roman"/>
          </w:rPr>
          <w:t>the three-step procedure described in Luo and Hodges (Forthcoming)</w:t>
        </w:r>
      </w:ins>
      <w:del w:id="91" w:author="Liying" w:date="2019-12-04T10:09:00Z">
        <w:r w:rsidR="00223607" w:rsidRPr="0030270E" w:rsidDel="00283660">
          <w:rPr>
            <w:rFonts w:ascii="Times New Roman" w:hAnsi="Times New Roman" w:cs="Times New Roman"/>
          </w:rPr>
          <w:delText xml:space="preserve">are </w:delText>
        </w:r>
      </w:del>
      <w:del w:id="92" w:author="Liying" w:date="2019-12-04T10:17:00Z">
        <w:r w:rsidR="00D423CE" w:rsidRPr="0030270E" w:rsidDel="00283660">
          <w:rPr>
            <w:rFonts w:ascii="Times New Roman" w:hAnsi="Times New Roman" w:cs="Times New Roman"/>
          </w:rPr>
          <w:delText xml:space="preserve">implemented </w:delText>
        </w:r>
        <w:r w:rsidR="00190F3C" w:rsidRPr="0030270E" w:rsidDel="00283660">
          <w:rPr>
            <w:rFonts w:ascii="Times New Roman" w:hAnsi="Times New Roman" w:cs="Times New Roman"/>
          </w:rPr>
          <w:delText xml:space="preserve">by the </w:delText>
        </w:r>
        <w:r w:rsidR="00190F3C" w:rsidRPr="0030270E" w:rsidDel="00283660">
          <w:rPr>
            <w:rFonts w:ascii="Times New Roman" w:hAnsi="Times New Roman" w:cs="Times New Roman"/>
            <w:b/>
            <w:bCs/>
          </w:rPr>
          <w:delText>apci</w:delText>
        </w:r>
        <w:r w:rsidR="00883F03" w:rsidRPr="0030270E" w:rsidDel="00283660">
          <w:rPr>
            <w:rFonts w:ascii="Times New Roman" w:hAnsi="Times New Roman" w:cs="Times New Roman"/>
          </w:rPr>
          <w:delText xml:space="preserve"> function</w:delText>
        </w:r>
      </w:del>
      <w:del w:id="93" w:author="Liying" w:date="2019-12-04T10:09:00Z">
        <w:r w:rsidR="0005065E" w:rsidRPr="0030270E" w:rsidDel="00283660">
          <w:rPr>
            <w:rFonts w:ascii="Times New Roman" w:hAnsi="Times New Roman" w:cs="Times New Roman"/>
          </w:rPr>
          <w:delText xml:space="preserve">, which </w:delText>
        </w:r>
        <w:r w:rsidR="00761499" w:rsidRPr="0030270E" w:rsidDel="00283660">
          <w:rPr>
            <w:rFonts w:ascii="Times New Roman" w:hAnsi="Times New Roman" w:cs="Times New Roman"/>
          </w:rPr>
          <w:delText xml:space="preserve">can be </w:delText>
        </w:r>
        <w:r w:rsidR="00BC1CD6" w:rsidRPr="0030270E" w:rsidDel="00283660">
          <w:rPr>
            <w:rFonts w:ascii="Times New Roman" w:hAnsi="Times New Roman" w:cs="Times New Roman"/>
          </w:rPr>
          <w:delText xml:space="preserve">controlled and </w:delText>
        </w:r>
        <w:r w:rsidR="008C17FF" w:rsidRPr="0030270E" w:rsidDel="00283660">
          <w:rPr>
            <w:rFonts w:ascii="Times New Roman" w:hAnsi="Times New Roman" w:cs="Times New Roman"/>
          </w:rPr>
          <w:delText xml:space="preserve">selected </w:delText>
        </w:r>
        <w:r w:rsidR="001E1101" w:rsidRPr="0030270E" w:rsidDel="00283660">
          <w:rPr>
            <w:rFonts w:ascii="Times New Roman" w:hAnsi="Times New Roman" w:cs="Times New Roman"/>
          </w:rPr>
          <w:delText xml:space="preserve">by </w:delText>
        </w:r>
        <w:r w:rsidR="007059D5" w:rsidRPr="0030270E" w:rsidDel="00283660">
          <w:rPr>
            <w:rFonts w:ascii="Times New Roman" w:hAnsi="Times New Roman" w:cs="Times New Roman"/>
          </w:rPr>
          <w:delText>the user</w:delText>
        </w:r>
        <w:r w:rsidR="004F2733" w:rsidRPr="0030270E" w:rsidDel="00283660">
          <w:rPr>
            <w:rFonts w:ascii="Times New Roman" w:hAnsi="Times New Roman" w:cs="Times New Roman"/>
          </w:rPr>
          <w:delText>s</w:delText>
        </w:r>
      </w:del>
      <w:r w:rsidR="007059D5" w:rsidRPr="0030270E">
        <w:rPr>
          <w:rFonts w:ascii="Times New Roman" w:hAnsi="Times New Roman" w:cs="Times New Roman"/>
        </w:rPr>
        <w:t xml:space="preserve">. </w:t>
      </w:r>
      <w:del w:id="94" w:author="Liying" w:date="2019-12-04T12:06:00Z">
        <w:r w:rsidR="00F022F4" w:rsidRPr="0030270E" w:rsidDel="003E1A1B">
          <w:rPr>
            <w:rFonts w:ascii="Times New Roman" w:hAnsi="Times New Roman" w:cs="Times New Roman"/>
          </w:rPr>
          <w:delText xml:space="preserve">The first </w:delText>
        </w:r>
        <w:r w:rsidR="0017653D" w:rsidRPr="0030270E" w:rsidDel="003E1A1B">
          <w:rPr>
            <w:rFonts w:ascii="Times New Roman" w:hAnsi="Times New Roman" w:cs="Times New Roman"/>
          </w:rPr>
          <w:delText>one</w:delText>
        </w:r>
        <w:r w:rsidR="00861E9A" w:rsidRPr="0030270E" w:rsidDel="003E1A1B">
          <w:rPr>
            <w:rFonts w:ascii="Times New Roman" w:hAnsi="Times New Roman" w:cs="Times New Roman"/>
          </w:rPr>
          <w:delText xml:space="preserve"> is </w:delText>
        </w:r>
        <w:r w:rsidR="00ED6AA5" w:rsidRPr="0030270E" w:rsidDel="003E1A1B">
          <w:rPr>
            <w:rFonts w:ascii="Times New Roman" w:hAnsi="Times New Roman" w:cs="Times New Roman"/>
          </w:rPr>
          <w:delText xml:space="preserve">a </w:delText>
        </w:r>
        <w:r w:rsidR="00F27503" w:rsidRPr="0030270E" w:rsidDel="003E1A1B">
          <w:rPr>
            <w:rFonts w:ascii="Times New Roman" w:hAnsi="Times New Roman" w:cs="Times New Roman"/>
          </w:rPr>
          <w:delText xml:space="preserve">global </w:delText>
        </w:r>
        <w:r w:rsidR="00F952F4" w:rsidRPr="0030270E" w:rsidDel="003E1A1B">
          <w:rPr>
            <w:rFonts w:ascii="Times New Roman" w:hAnsi="Times New Roman" w:cs="Times New Roman"/>
          </w:rPr>
          <w:delText>F test</w:delText>
        </w:r>
      </w:del>
      <w:del w:id="95" w:author="Liying" w:date="2019-12-04T10:18:00Z">
        <w:r w:rsidR="00EB26B9" w:rsidRPr="0030270E" w:rsidDel="00283660">
          <w:rPr>
            <w:rFonts w:ascii="Times New Roman" w:hAnsi="Times New Roman" w:cs="Times New Roman"/>
          </w:rPr>
          <w:delText xml:space="preserve">. </w:delText>
        </w:r>
        <w:r w:rsidR="00F92D1B" w:rsidRPr="0030270E" w:rsidDel="00283660">
          <w:rPr>
            <w:rFonts w:ascii="Times New Roman" w:hAnsi="Times New Roman" w:cs="Times New Roman"/>
          </w:rPr>
          <w:delText xml:space="preserve">The global F test </w:delText>
        </w:r>
        <w:r w:rsidR="00135301" w:rsidRPr="0030270E" w:rsidDel="00283660">
          <w:rPr>
            <w:rFonts w:ascii="Times New Roman" w:hAnsi="Times New Roman" w:cs="Times New Roman"/>
          </w:rPr>
          <w:delText>identifies</w:delText>
        </w:r>
      </w:del>
      <w:del w:id="96" w:author="Liying" w:date="2019-12-04T12:06:00Z">
        <w:r w:rsidR="00135301" w:rsidRPr="0030270E" w:rsidDel="003E1A1B">
          <w:rPr>
            <w:rFonts w:ascii="Times New Roman" w:hAnsi="Times New Roman" w:cs="Times New Roman"/>
          </w:rPr>
          <w:delText xml:space="preserve"> </w:delText>
        </w:r>
        <w:r w:rsidR="00DC5EA1" w:rsidRPr="0030270E" w:rsidDel="003E1A1B">
          <w:rPr>
            <w:rFonts w:ascii="Times New Roman" w:hAnsi="Times New Roman" w:cs="Times New Roman"/>
          </w:rPr>
          <w:delText xml:space="preserve">if there </w:delText>
        </w:r>
        <w:r w:rsidR="00AA501F" w:rsidRPr="0030270E" w:rsidDel="003E1A1B">
          <w:rPr>
            <w:rFonts w:ascii="Times New Roman" w:hAnsi="Times New Roman" w:cs="Times New Roman"/>
          </w:rPr>
          <w:delText xml:space="preserve">are </w:delText>
        </w:r>
        <w:r w:rsidR="006F5E33" w:rsidRPr="0030270E" w:rsidDel="003E1A1B">
          <w:rPr>
            <w:rFonts w:ascii="Times New Roman" w:hAnsi="Times New Roman" w:cs="Times New Roman"/>
          </w:rPr>
          <w:delText xml:space="preserve">significant cohort effects </w:delText>
        </w:r>
        <w:r w:rsidR="00265135" w:rsidRPr="0030270E" w:rsidDel="003E1A1B">
          <w:rPr>
            <w:rFonts w:ascii="Times New Roman" w:hAnsi="Times New Roman" w:cs="Times New Roman"/>
          </w:rPr>
          <w:delText xml:space="preserve">in the </w:delText>
        </w:r>
        <w:r w:rsidR="002E032C" w:rsidRPr="0030270E" w:rsidDel="003E1A1B">
          <w:rPr>
            <w:rFonts w:ascii="Times New Roman" w:hAnsi="Times New Roman" w:cs="Times New Roman"/>
          </w:rPr>
          <w:delText>dataset</w:delText>
        </w:r>
      </w:del>
      <w:del w:id="97" w:author="Liying" w:date="2019-12-04T10:18:00Z">
        <w:r w:rsidR="002E032C" w:rsidRPr="0030270E" w:rsidDel="00283660">
          <w:rPr>
            <w:rFonts w:ascii="Times New Roman" w:hAnsi="Times New Roman" w:cs="Times New Roman"/>
          </w:rPr>
          <w:delText xml:space="preserve"> </w:delText>
        </w:r>
        <w:r w:rsidR="00D01CCB" w:rsidRPr="0030270E" w:rsidDel="00283660">
          <w:rPr>
            <w:rFonts w:ascii="Times New Roman" w:hAnsi="Times New Roman" w:cs="Times New Roman"/>
          </w:rPr>
          <w:delText>user import</w:delText>
        </w:r>
        <w:r w:rsidR="00AA2F6D" w:rsidRPr="0030270E" w:rsidDel="00283660">
          <w:rPr>
            <w:rFonts w:ascii="Times New Roman" w:hAnsi="Times New Roman" w:cs="Times New Roman"/>
          </w:rPr>
          <w:delText>s</w:delText>
        </w:r>
      </w:del>
      <w:del w:id="98" w:author="Liying" w:date="2019-12-04T12:06:00Z">
        <w:r w:rsidR="00AA2F6D" w:rsidRPr="0030270E" w:rsidDel="003E1A1B">
          <w:rPr>
            <w:rFonts w:ascii="Times New Roman" w:hAnsi="Times New Roman" w:cs="Times New Roman"/>
          </w:rPr>
          <w:delText xml:space="preserve">. </w:delText>
        </w:r>
        <w:r w:rsidR="00196071" w:rsidRPr="0030270E" w:rsidDel="003E1A1B">
          <w:rPr>
            <w:rFonts w:ascii="Times New Roman" w:hAnsi="Times New Roman" w:cs="Times New Roman"/>
          </w:rPr>
          <w:delText xml:space="preserve">The </w:delText>
        </w:r>
        <w:r w:rsidR="00DD780D" w:rsidRPr="0030270E" w:rsidDel="003E1A1B">
          <w:rPr>
            <w:rFonts w:ascii="Times New Roman" w:hAnsi="Times New Roman" w:cs="Times New Roman"/>
          </w:rPr>
          <w:delText>second one</w:delText>
        </w:r>
        <w:r w:rsidR="00A079CF" w:rsidRPr="0030270E" w:rsidDel="003E1A1B">
          <w:rPr>
            <w:rFonts w:ascii="Times New Roman" w:hAnsi="Times New Roman" w:cs="Times New Roman"/>
          </w:rPr>
          <w:delText xml:space="preserve"> is a </w:delText>
        </w:r>
        <w:r w:rsidR="0024522A" w:rsidRPr="0030270E" w:rsidDel="003E1A1B">
          <w:rPr>
            <w:rFonts w:ascii="Times New Roman" w:hAnsi="Times New Roman" w:cs="Times New Roman"/>
          </w:rPr>
          <w:delText xml:space="preserve">deviation </w:delText>
        </w:r>
        <w:r w:rsidR="0021640B" w:rsidRPr="0030270E" w:rsidDel="003E1A1B">
          <w:rPr>
            <w:rFonts w:ascii="Times New Roman" w:hAnsi="Times New Roman" w:cs="Times New Roman"/>
          </w:rPr>
          <w:delText xml:space="preserve">magnitude </w:delText>
        </w:r>
        <w:r w:rsidR="00463D7C" w:rsidRPr="0030270E" w:rsidDel="003E1A1B">
          <w:rPr>
            <w:rFonts w:ascii="Times New Roman" w:hAnsi="Times New Roman" w:cs="Times New Roman"/>
          </w:rPr>
          <w:delText>F test</w:delText>
        </w:r>
        <w:r w:rsidR="00B06569" w:rsidRPr="0030270E" w:rsidDel="003E1A1B">
          <w:rPr>
            <w:rFonts w:ascii="Times New Roman" w:hAnsi="Times New Roman" w:cs="Times New Roman"/>
          </w:rPr>
          <w:delText xml:space="preserve"> (also known as </w:delText>
        </w:r>
        <w:r w:rsidR="00CB6080" w:rsidRPr="0030270E" w:rsidDel="003E1A1B">
          <w:rPr>
            <w:rFonts w:ascii="Times New Roman" w:hAnsi="Times New Roman" w:cs="Times New Roman"/>
          </w:rPr>
          <w:delText>local F test)</w:delText>
        </w:r>
        <w:r w:rsidR="00707C40" w:rsidRPr="0030270E" w:rsidDel="003E1A1B">
          <w:rPr>
            <w:rFonts w:ascii="Times New Roman" w:hAnsi="Times New Roman" w:cs="Times New Roman"/>
          </w:rPr>
          <w:delText xml:space="preserve">. </w:delText>
        </w:r>
        <w:r w:rsidR="003B49E1" w:rsidRPr="0030270E" w:rsidDel="003E1A1B">
          <w:rPr>
            <w:rFonts w:ascii="Times New Roman" w:hAnsi="Times New Roman" w:cs="Times New Roman"/>
          </w:rPr>
          <w:delText xml:space="preserve">It </w:delText>
        </w:r>
      </w:del>
      <w:del w:id="99" w:author="Liying" w:date="2019-12-04T10:18:00Z">
        <w:r w:rsidR="003B49E1" w:rsidRPr="0030270E" w:rsidDel="00283660">
          <w:rPr>
            <w:rFonts w:ascii="Times New Roman" w:hAnsi="Times New Roman" w:cs="Times New Roman"/>
          </w:rPr>
          <w:delText xml:space="preserve">tests </w:delText>
        </w:r>
      </w:del>
      <w:del w:id="100" w:author="Liying" w:date="2019-12-04T12:06:00Z">
        <w:r w:rsidR="00D76A46" w:rsidRPr="0030270E" w:rsidDel="003E1A1B">
          <w:rPr>
            <w:rFonts w:ascii="Times New Roman" w:hAnsi="Times New Roman" w:cs="Times New Roman"/>
          </w:rPr>
          <w:delText xml:space="preserve">which </w:delText>
        </w:r>
        <w:r w:rsidR="00583135" w:rsidRPr="0030270E" w:rsidDel="003E1A1B">
          <w:rPr>
            <w:rFonts w:ascii="Times New Roman" w:hAnsi="Times New Roman" w:cs="Times New Roman"/>
          </w:rPr>
          <w:delText>cohort</w:delText>
        </w:r>
        <w:r w:rsidR="00AC2684" w:rsidRPr="0030270E" w:rsidDel="003E1A1B">
          <w:rPr>
            <w:rFonts w:ascii="Times New Roman" w:hAnsi="Times New Roman" w:cs="Times New Roman"/>
          </w:rPr>
          <w:delText xml:space="preserve">(s) </w:delText>
        </w:r>
        <w:r w:rsidR="000B2F70" w:rsidRPr="0030270E" w:rsidDel="003E1A1B">
          <w:rPr>
            <w:rFonts w:ascii="Times New Roman" w:hAnsi="Times New Roman" w:cs="Times New Roman"/>
          </w:rPr>
          <w:delText>has</w:delText>
        </w:r>
        <w:r w:rsidR="004D1B09" w:rsidRPr="0030270E" w:rsidDel="003E1A1B">
          <w:rPr>
            <w:rFonts w:ascii="Times New Roman" w:hAnsi="Times New Roman" w:cs="Times New Roman"/>
          </w:rPr>
          <w:delText xml:space="preserve">(have) </w:delText>
        </w:r>
        <w:r w:rsidR="008E2DA6" w:rsidRPr="0030270E" w:rsidDel="003E1A1B">
          <w:rPr>
            <w:rFonts w:ascii="Times New Roman" w:hAnsi="Times New Roman" w:cs="Times New Roman"/>
          </w:rPr>
          <w:delText xml:space="preserve">statistically </w:delText>
        </w:r>
        <w:r w:rsidR="001455B9" w:rsidRPr="0030270E" w:rsidDel="003E1A1B">
          <w:rPr>
            <w:rFonts w:ascii="Times New Roman" w:hAnsi="Times New Roman" w:cs="Times New Roman"/>
          </w:rPr>
          <w:delText xml:space="preserve">significant </w:delText>
        </w:r>
      </w:del>
      <w:del w:id="101" w:author="Liying" w:date="2019-12-04T10:19:00Z">
        <w:r w:rsidR="00B06FDB" w:rsidRPr="0030270E" w:rsidDel="00283660">
          <w:rPr>
            <w:rFonts w:ascii="Times New Roman" w:hAnsi="Times New Roman" w:cs="Times New Roman"/>
          </w:rPr>
          <w:delText xml:space="preserve">cohort </w:delText>
        </w:r>
        <w:r w:rsidR="00992792" w:rsidRPr="0030270E" w:rsidDel="00283660">
          <w:rPr>
            <w:rFonts w:ascii="Times New Roman" w:hAnsi="Times New Roman" w:cs="Times New Roman"/>
          </w:rPr>
          <w:delText>effects</w:delText>
        </w:r>
      </w:del>
      <w:del w:id="102" w:author="Liying" w:date="2019-12-04T12:06:00Z">
        <w:r w:rsidR="00992792" w:rsidRPr="0030270E" w:rsidDel="003E1A1B">
          <w:rPr>
            <w:rFonts w:ascii="Times New Roman" w:hAnsi="Times New Roman" w:cs="Times New Roman"/>
          </w:rPr>
          <w:delText>.</w:delText>
        </w:r>
        <w:r w:rsidR="00DC0A87" w:rsidRPr="0030270E" w:rsidDel="003E1A1B">
          <w:rPr>
            <w:rFonts w:ascii="Times New Roman" w:hAnsi="Times New Roman" w:cs="Times New Roman"/>
          </w:rPr>
          <w:delText xml:space="preserve"> </w:delText>
        </w:r>
        <w:r w:rsidR="00BF2BB6" w:rsidRPr="0030270E" w:rsidDel="003E1A1B">
          <w:rPr>
            <w:rFonts w:ascii="Times New Roman" w:hAnsi="Times New Roman" w:cs="Times New Roman"/>
          </w:rPr>
          <w:delText xml:space="preserve">The </w:delText>
        </w:r>
        <w:r w:rsidR="002E501A" w:rsidRPr="0030270E" w:rsidDel="003E1A1B">
          <w:rPr>
            <w:rFonts w:ascii="Times New Roman" w:hAnsi="Times New Roman" w:cs="Times New Roman"/>
          </w:rPr>
          <w:delText xml:space="preserve">third test is </w:delText>
        </w:r>
        <w:r w:rsidR="008E271F" w:rsidRPr="0030270E" w:rsidDel="003E1A1B">
          <w:rPr>
            <w:rFonts w:ascii="Times New Roman" w:hAnsi="Times New Roman" w:cs="Times New Roman"/>
          </w:rPr>
          <w:delText xml:space="preserve">a </w:delText>
        </w:r>
        <w:r w:rsidR="00A15AD4" w:rsidRPr="0030270E" w:rsidDel="003E1A1B">
          <w:rPr>
            <w:rFonts w:ascii="Times New Roman" w:hAnsi="Times New Roman" w:cs="Times New Roman"/>
          </w:rPr>
          <w:delText>pa</w:delText>
        </w:r>
        <w:r w:rsidR="007E7E44" w:rsidRPr="0030270E" w:rsidDel="003E1A1B">
          <w:rPr>
            <w:rFonts w:ascii="Times New Roman" w:hAnsi="Times New Roman" w:cs="Times New Roman"/>
          </w:rPr>
          <w:delText xml:space="preserve">ir </w:delText>
        </w:r>
        <w:r w:rsidR="00001073" w:rsidRPr="0030270E" w:rsidDel="003E1A1B">
          <w:rPr>
            <w:rFonts w:ascii="Times New Roman" w:hAnsi="Times New Roman" w:cs="Times New Roman"/>
          </w:rPr>
          <w:delText xml:space="preserve">of </w:delText>
        </w:r>
        <w:r w:rsidR="002E541A" w:rsidRPr="0030270E" w:rsidDel="003E1A1B">
          <w:rPr>
            <w:rFonts w:ascii="Times New Roman" w:hAnsi="Times New Roman" w:cs="Times New Roman"/>
          </w:rPr>
          <w:delText xml:space="preserve">inter-cohort </w:delText>
        </w:r>
        <w:r w:rsidR="00D26411" w:rsidRPr="0030270E" w:rsidDel="003E1A1B">
          <w:rPr>
            <w:rFonts w:ascii="Times New Roman" w:hAnsi="Times New Roman" w:cs="Times New Roman"/>
          </w:rPr>
          <w:delText xml:space="preserve">and intra-cohort t tests, which </w:delText>
        </w:r>
        <w:r w:rsidR="00296BB2" w:rsidRPr="0030270E" w:rsidDel="003E1A1B">
          <w:rPr>
            <w:rFonts w:ascii="Times New Roman" w:hAnsi="Times New Roman" w:cs="Times New Roman"/>
          </w:rPr>
          <w:delText>examines</w:delText>
        </w:r>
        <w:r w:rsidR="003C16B9" w:rsidRPr="0030270E" w:rsidDel="003E1A1B">
          <w:rPr>
            <w:rFonts w:ascii="Times New Roman" w:hAnsi="Times New Roman" w:cs="Times New Roman"/>
          </w:rPr>
          <w:delText xml:space="preserve"> the </w:delText>
        </w:r>
        <w:r w:rsidR="00543C7C" w:rsidRPr="0030270E" w:rsidDel="003E1A1B">
          <w:rPr>
            <w:rFonts w:ascii="Times New Roman" w:hAnsi="Times New Roman" w:cs="Times New Roman"/>
          </w:rPr>
          <w:delText>differen</w:delText>
        </w:r>
        <w:r w:rsidR="007E713D" w:rsidRPr="0030270E" w:rsidDel="003E1A1B">
          <w:rPr>
            <w:rFonts w:ascii="Times New Roman" w:hAnsi="Times New Roman" w:cs="Times New Roman"/>
          </w:rPr>
          <w:delText xml:space="preserve">ces </w:delText>
        </w:r>
        <w:r w:rsidR="00CB29B0" w:rsidRPr="0030270E" w:rsidDel="003E1A1B">
          <w:rPr>
            <w:rFonts w:ascii="Times New Roman" w:hAnsi="Times New Roman" w:cs="Times New Roman"/>
          </w:rPr>
          <w:delText xml:space="preserve">in average </w:delText>
        </w:r>
        <w:r w:rsidR="008016FA" w:rsidRPr="0030270E" w:rsidDel="003E1A1B">
          <w:rPr>
            <w:rFonts w:ascii="Times New Roman" w:hAnsi="Times New Roman" w:cs="Times New Roman"/>
          </w:rPr>
          <w:delText xml:space="preserve">deviation between cohorts and </w:delText>
        </w:r>
        <w:r w:rsidR="00750D2A" w:rsidRPr="0030270E" w:rsidDel="003E1A1B">
          <w:rPr>
            <w:rFonts w:ascii="Times New Roman" w:hAnsi="Times New Roman" w:cs="Times New Roman"/>
          </w:rPr>
          <w:delText xml:space="preserve">the life course </w:delText>
        </w:r>
        <w:r w:rsidR="000E7D21" w:rsidRPr="0030270E" w:rsidDel="003E1A1B">
          <w:rPr>
            <w:rFonts w:ascii="Times New Roman" w:hAnsi="Times New Roman" w:cs="Times New Roman"/>
          </w:rPr>
          <w:delText xml:space="preserve">dynamics within cohorts. </w:delText>
        </w:r>
      </w:del>
      <w:ins w:id="103" w:author="Liying" w:date="2019-12-04T12:06:00Z">
        <w:r w:rsidR="003E1A1B">
          <w:rPr>
            <w:rFonts w:ascii="Times New Roman" w:hAnsi="Times New Roman" w:cs="Times New Roman"/>
          </w:rPr>
          <w:t>Briefly, s</w:t>
        </w:r>
        <w:r w:rsidR="003E1A1B" w:rsidRPr="003E1A1B">
          <w:rPr>
            <w:rFonts w:ascii="Times New Roman" w:hAnsi="Times New Roman" w:cs="Times New Roman"/>
          </w:rPr>
          <w:t>tep 1</w:t>
        </w:r>
        <w:r w:rsidR="003E1A1B">
          <w:rPr>
            <w:rFonts w:ascii="Times New Roman" w:hAnsi="Times New Roman" w:cs="Times New Roman"/>
          </w:rPr>
          <w:t xml:space="preserve"> is</w:t>
        </w:r>
        <w:r w:rsidR="003E1A1B" w:rsidRPr="003E1A1B">
          <w:rPr>
            <w:rFonts w:ascii="Times New Roman" w:hAnsi="Times New Roman" w:cs="Times New Roman"/>
          </w:rPr>
          <w:t xml:space="preserve"> </w:t>
        </w:r>
        <w:r w:rsidR="003E1A1B">
          <w:rPr>
            <w:rFonts w:ascii="Times New Roman" w:hAnsi="Times New Roman" w:cs="Times New Roman"/>
          </w:rPr>
          <w:t>a</w:t>
        </w:r>
        <w:r w:rsidR="003E1A1B" w:rsidRPr="003E1A1B">
          <w:rPr>
            <w:rFonts w:ascii="Times New Roman" w:hAnsi="Times New Roman" w:cs="Times New Roman"/>
          </w:rPr>
          <w:t xml:space="preserve"> global deviance test</w:t>
        </w:r>
      </w:ins>
      <w:ins w:id="104" w:author="Liying" w:date="2019-12-04T12:08:00Z">
        <w:r w:rsidR="003E1A1B">
          <w:rPr>
            <w:rFonts w:ascii="Times New Roman" w:hAnsi="Times New Roman" w:cs="Times New Roman"/>
          </w:rPr>
          <w:t xml:space="preserve"> ab</w:t>
        </w:r>
      </w:ins>
      <w:ins w:id="105" w:author="Liying" w:date="2019-12-04T12:09:00Z">
        <w:r w:rsidR="003E1A1B">
          <w:rPr>
            <w:rFonts w:ascii="Times New Roman" w:hAnsi="Times New Roman" w:cs="Times New Roman"/>
          </w:rPr>
          <w:t>out</w:t>
        </w:r>
      </w:ins>
      <w:ins w:id="106" w:author="Liying" w:date="2019-12-04T12:12:00Z">
        <w:r w:rsidR="003E1A1B">
          <w:rPr>
            <w:rFonts w:ascii="Times New Roman" w:hAnsi="Times New Roman" w:cs="Times New Roman"/>
          </w:rPr>
          <w:t xml:space="preserve"> the interaction terms </w:t>
        </w: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αβ</m:t>
              </m:r>
            </m:e>
            <m:sub>
              <m:r>
                <w:rPr>
                  <w:rFonts w:ascii="Cambria Math" w:hAnsi="Cambria Math" w:cs="Times New Roman"/>
                </w:rPr>
                <m:t>ij(k)</m:t>
              </m:r>
            </m:sub>
          </m:sSub>
        </m:oMath>
      </w:ins>
      <w:ins w:id="107" w:author="Liying" w:date="2019-12-04T12:09:00Z">
        <w:r w:rsidR="003E1A1B">
          <w:rPr>
            <w:rFonts w:ascii="Times New Roman" w:hAnsi="Times New Roman" w:cs="Times New Roman"/>
          </w:rPr>
          <w:t xml:space="preserve">. </w:t>
        </w:r>
      </w:ins>
      <w:ins w:id="108" w:author="Liying" w:date="2019-12-04T12:06:00Z">
        <w:r w:rsidR="003E1A1B" w:rsidRPr="003E1A1B">
          <w:rPr>
            <w:rFonts w:ascii="Times New Roman" w:hAnsi="Times New Roman" w:cs="Times New Roman"/>
          </w:rPr>
          <w:t>Step 2</w:t>
        </w:r>
      </w:ins>
      <w:ins w:id="109" w:author="Liying" w:date="2019-12-04T12:10:00Z">
        <w:r w:rsidR="003E1A1B">
          <w:rPr>
            <w:rFonts w:ascii="Times New Roman" w:hAnsi="Times New Roman" w:cs="Times New Roman"/>
          </w:rPr>
          <w:t>, cohort d</w:t>
        </w:r>
      </w:ins>
      <w:ins w:id="110" w:author="Liying" w:date="2019-12-04T12:06:00Z">
        <w:r w:rsidR="003E1A1B" w:rsidRPr="003E1A1B">
          <w:rPr>
            <w:rFonts w:ascii="Times New Roman" w:hAnsi="Times New Roman" w:cs="Times New Roman"/>
          </w:rPr>
          <w:t>eviation magnitude tests</w:t>
        </w:r>
      </w:ins>
      <w:ins w:id="111" w:author="Liying" w:date="2019-12-04T12:10:00Z">
        <w:r w:rsidR="003E1A1B">
          <w:rPr>
            <w:rFonts w:ascii="Times New Roman" w:hAnsi="Times New Roman" w:cs="Times New Roman"/>
          </w:rPr>
          <w:t>,</w:t>
        </w:r>
      </w:ins>
      <w:ins w:id="112" w:author="Liying" w:date="2019-12-04T12:06:00Z">
        <w:r w:rsidR="003E1A1B" w:rsidRPr="003E1A1B">
          <w:rPr>
            <w:rFonts w:ascii="Times New Roman" w:hAnsi="Times New Roman" w:cs="Times New Roman"/>
          </w:rPr>
          <w:t xml:space="preserve"> </w:t>
        </w:r>
      </w:ins>
      <w:ins w:id="113" w:author="Liying" w:date="2019-12-04T12:18:00Z">
        <w:r w:rsidR="00DA4797">
          <w:rPr>
            <w:rFonts w:ascii="Times New Roman" w:hAnsi="Times New Roman" w:cs="Times New Roman"/>
          </w:rPr>
          <w:t>concerns</w:t>
        </w:r>
      </w:ins>
      <w:ins w:id="114" w:author="Liying" w:date="2019-12-04T12:17:00Z">
        <w:r w:rsidR="00DA4797" w:rsidRPr="00DA4797">
          <w:rPr>
            <w:rFonts w:ascii="Times New Roman" w:hAnsi="Times New Roman"/>
            <w:szCs w:val="22"/>
          </w:rPr>
          <w:t xml:space="preserve"> </w:t>
        </w:r>
        <w:r w:rsidR="00DA4797" w:rsidRPr="00DA4797">
          <w:rPr>
            <w:rFonts w:ascii="Times New Roman" w:hAnsi="Times New Roman" w:cs="Times New Roman"/>
          </w:rPr>
          <w:t>the magnitude of cohort-specific deviations from age and period main effects</w:t>
        </w:r>
      </w:ins>
      <w:ins w:id="115" w:author="Liying" w:date="2019-12-04T12:06:00Z">
        <w:r w:rsidR="003E1A1B" w:rsidRPr="003E1A1B">
          <w:rPr>
            <w:rFonts w:ascii="Times New Roman" w:hAnsi="Times New Roman" w:cs="Times New Roman"/>
          </w:rPr>
          <w:t>.  Step 3.1</w:t>
        </w:r>
      </w:ins>
      <w:ins w:id="116" w:author="Liying" w:date="2019-12-04T12:13:00Z">
        <w:r w:rsidR="000E60E2">
          <w:rPr>
            <w:rFonts w:ascii="Times New Roman" w:hAnsi="Times New Roman" w:cs="Times New Roman"/>
          </w:rPr>
          <w:t>,</w:t>
        </w:r>
      </w:ins>
      <w:ins w:id="117" w:author="Liying" w:date="2019-12-04T12:06:00Z">
        <w:r w:rsidR="003E1A1B" w:rsidRPr="003E1A1B">
          <w:rPr>
            <w:rFonts w:ascii="Times New Roman" w:hAnsi="Times New Roman" w:cs="Times New Roman"/>
          </w:rPr>
          <w:t xml:space="preserve"> </w:t>
        </w:r>
      </w:ins>
      <w:ins w:id="118" w:author="Liying" w:date="2019-12-04T12:13:00Z">
        <w:r w:rsidR="000E60E2">
          <w:rPr>
            <w:rFonts w:ascii="Times New Roman" w:hAnsi="Times New Roman" w:cs="Times New Roman"/>
          </w:rPr>
          <w:t>a</w:t>
        </w:r>
      </w:ins>
      <w:ins w:id="119" w:author="Liying" w:date="2019-12-04T12:06:00Z">
        <w:r w:rsidR="003E1A1B" w:rsidRPr="003E1A1B">
          <w:rPr>
            <w:rFonts w:ascii="Times New Roman" w:hAnsi="Times New Roman" w:cs="Times New Roman"/>
          </w:rPr>
          <w:t>verage deviation tests</w:t>
        </w:r>
      </w:ins>
      <w:ins w:id="120" w:author="Liying" w:date="2019-12-04T12:13:00Z">
        <w:r w:rsidR="000E60E2">
          <w:rPr>
            <w:rFonts w:ascii="Times New Roman" w:hAnsi="Times New Roman" w:cs="Times New Roman"/>
          </w:rPr>
          <w:t>, examines</w:t>
        </w:r>
      </w:ins>
      <w:ins w:id="121" w:author="Liying" w:date="2019-12-04T12:06:00Z">
        <w:r w:rsidR="003E1A1B" w:rsidRPr="003E1A1B">
          <w:rPr>
            <w:rFonts w:ascii="Times New Roman" w:hAnsi="Times New Roman" w:cs="Times New Roman"/>
          </w:rPr>
          <w:t xml:space="preserve"> </w:t>
        </w:r>
      </w:ins>
      <w:ins w:id="122" w:author="Liying" w:date="2019-12-04T12:13:00Z">
        <w:r w:rsidR="000E60E2">
          <w:rPr>
            <w:rFonts w:ascii="Times New Roman" w:hAnsi="Times New Roman" w:cs="Times New Roman"/>
          </w:rPr>
          <w:t>f</w:t>
        </w:r>
      </w:ins>
      <w:ins w:id="123" w:author="Liying" w:date="2019-12-04T12:06:00Z">
        <w:r w:rsidR="003E1A1B" w:rsidRPr="003E1A1B">
          <w:rPr>
            <w:rFonts w:ascii="Times New Roman" w:hAnsi="Times New Roman" w:cs="Times New Roman"/>
          </w:rPr>
          <w:t xml:space="preserve">or each cohort that significantly deviates from age and period main effects based on Step 2, </w:t>
        </w:r>
      </w:ins>
      <w:ins w:id="124" w:author="Liying" w:date="2019-12-04T12:14:00Z">
        <w:r w:rsidR="000E60E2">
          <w:rPr>
            <w:rFonts w:ascii="Times New Roman" w:hAnsi="Times New Roman" w:cs="Times New Roman"/>
          </w:rPr>
          <w:t>is a</w:t>
        </w:r>
      </w:ins>
      <w:ins w:id="125" w:author="Liying" w:date="2019-12-04T12:15:00Z">
        <w:r w:rsidR="000E60E2">
          <w:rPr>
            <w:rFonts w:ascii="Times New Roman" w:hAnsi="Times New Roman" w:cs="Times New Roman"/>
          </w:rPr>
          <w:t xml:space="preserve"> set of</w:t>
        </w:r>
      </w:ins>
      <w:ins w:id="126" w:author="Liying" w:date="2019-12-04T12:14:00Z">
        <w:r w:rsidR="000E60E2">
          <w:rPr>
            <w:rFonts w:ascii="Times New Roman" w:hAnsi="Times New Roman" w:cs="Times New Roman"/>
          </w:rPr>
          <w:t xml:space="preserve"> </w:t>
        </w:r>
        <w:r w:rsidR="000E60E2" w:rsidRPr="000E60E2">
          <w:rPr>
            <w:rFonts w:ascii="Times New Roman" w:hAnsi="Times New Roman" w:cs="Times New Roman"/>
            <w:i/>
            <w:rPrChange w:id="127" w:author="Liying" w:date="2019-12-04T12:14:00Z">
              <w:rPr>
                <w:rFonts w:ascii="Times New Roman" w:hAnsi="Times New Roman" w:cs="Times New Roman"/>
              </w:rPr>
            </w:rPrChange>
          </w:rPr>
          <w:t>t</w:t>
        </w:r>
        <w:r w:rsidR="000E60E2">
          <w:rPr>
            <w:rFonts w:ascii="Times New Roman" w:hAnsi="Times New Roman" w:cs="Times New Roman"/>
          </w:rPr>
          <w:t xml:space="preserve"> test</w:t>
        </w:r>
      </w:ins>
      <w:ins w:id="128" w:author="Liying" w:date="2019-12-04T18:59:00Z">
        <w:r w:rsidR="00096B15">
          <w:rPr>
            <w:rFonts w:ascii="Times New Roman" w:hAnsi="Times New Roman" w:cs="Times New Roman"/>
          </w:rPr>
          <w:t>s</w:t>
        </w:r>
      </w:ins>
      <w:ins w:id="129" w:author="Liying" w:date="2019-12-04T12:14:00Z">
        <w:r w:rsidR="000E60E2">
          <w:rPr>
            <w:rFonts w:ascii="Times New Roman" w:hAnsi="Times New Roman" w:cs="Times New Roman"/>
          </w:rPr>
          <w:t xml:space="preserve"> </w:t>
        </w:r>
      </w:ins>
      <w:ins w:id="130" w:author="Liying" w:date="2019-12-04T18:59:00Z">
        <w:r w:rsidR="00096B15">
          <w:rPr>
            <w:rFonts w:ascii="Times New Roman" w:hAnsi="Times New Roman" w:cs="Times New Roman"/>
          </w:rPr>
          <w:t>of</w:t>
        </w:r>
      </w:ins>
      <w:ins w:id="131" w:author="Liying" w:date="2019-12-04T12:14:00Z">
        <w:r w:rsidR="000E60E2">
          <w:rPr>
            <w:rFonts w:ascii="Times New Roman" w:hAnsi="Times New Roman" w:cs="Times New Roman"/>
          </w:rPr>
          <w:t xml:space="preserve"> </w:t>
        </w:r>
      </w:ins>
      <w:ins w:id="132" w:author="Liying" w:date="2019-12-04T12:06:00Z">
        <w:r w:rsidR="003E1A1B" w:rsidRPr="003E1A1B">
          <w:rPr>
            <w:rFonts w:ascii="Times New Roman" w:hAnsi="Times New Roman" w:cs="Times New Roman"/>
          </w:rPr>
          <w:t>cohort-specific deviation</w:t>
        </w:r>
      </w:ins>
      <w:ins w:id="133" w:author="Liying" w:date="2019-12-04T12:14:00Z">
        <w:r w:rsidR="000E60E2">
          <w:rPr>
            <w:rFonts w:ascii="Times New Roman" w:hAnsi="Times New Roman" w:cs="Times New Roman"/>
          </w:rPr>
          <w:t>s</w:t>
        </w:r>
      </w:ins>
      <w:ins w:id="134" w:author="Liying" w:date="2019-12-04T12:06:00Z">
        <w:r w:rsidR="003E1A1B" w:rsidRPr="003E1A1B">
          <w:rPr>
            <w:rFonts w:ascii="Times New Roman" w:hAnsi="Times New Roman" w:cs="Times New Roman"/>
          </w:rPr>
          <w:t xml:space="preserve">.  These averages and associated </w:t>
        </w:r>
        <w:r w:rsidR="003E1A1B" w:rsidRPr="003E1A1B">
          <w:rPr>
            <w:rFonts w:ascii="Times New Roman" w:hAnsi="Times New Roman" w:cs="Times New Roman"/>
            <w:i/>
          </w:rPr>
          <w:t>t</w:t>
        </w:r>
        <w:r w:rsidR="003E1A1B" w:rsidRPr="003E1A1B">
          <w:rPr>
            <w:rFonts w:ascii="Times New Roman" w:hAnsi="Times New Roman" w:cs="Times New Roman"/>
          </w:rPr>
          <w:t xml:space="preserve"> tests can be used to assess differences between cohorts in terms of their deviation from the age and period main effects.</w:t>
        </w:r>
      </w:ins>
      <w:ins w:id="135" w:author="Liying" w:date="2019-12-04T12:18:00Z">
        <w:r w:rsidR="00DA4797">
          <w:rPr>
            <w:rFonts w:ascii="Times New Roman" w:hAnsi="Times New Roman" w:cs="Times New Roman"/>
          </w:rPr>
          <w:t xml:space="preserve">  </w:t>
        </w:r>
      </w:ins>
      <w:ins w:id="136" w:author="Liying" w:date="2019-12-04T12:06:00Z">
        <w:r w:rsidR="003E1A1B" w:rsidRPr="003E1A1B">
          <w:rPr>
            <w:rFonts w:ascii="Times New Roman" w:hAnsi="Times New Roman" w:cs="Times New Roman"/>
          </w:rPr>
          <w:t>Step 3.2</w:t>
        </w:r>
      </w:ins>
      <w:ins w:id="137" w:author="Liying" w:date="2019-12-04T12:15:00Z">
        <w:r w:rsidR="000E60E2">
          <w:rPr>
            <w:rFonts w:ascii="Times New Roman" w:hAnsi="Times New Roman" w:cs="Times New Roman"/>
          </w:rPr>
          <w:t>, l</w:t>
        </w:r>
      </w:ins>
      <w:ins w:id="138" w:author="Liying" w:date="2019-12-04T12:06:00Z">
        <w:r w:rsidR="003E1A1B" w:rsidRPr="003E1A1B">
          <w:rPr>
            <w:rFonts w:ascii="Times New Roman" w:hAnsi="Times New Roman" w:cs="Times New Roman"/>
          </w:rPr>
          <w:t>ife-course dynamics test</w:t>
        </w:r>
      </w:ins>
      <w:ins w:id="139" w:author="Liying" w:date="2019-12-04T12:15:00Z">
        <w:r w:rsidR="000E60E2">
          <w:rPr>
            <w:rFonts w:ascii="Times New Roman" w:hAnsi="Times New Roman" w:cs="Times New Roman"/>
          </w:rPr>
          <w:t>s, involves</w:t>
        </w:r>
      </w:ins>
      <w:ins w:id="140" w:author="Liying" w:date="2019-12-04T12:06:00Z">
        <w:r w:rsidR="003E1A1B" w:rsidRPr="003E1A1B">
          <w:rPr>
            <w:rFonts w:ascii="Times New Roman" w:hAnsi="Times New Roman" w:cs="Times New Roman"/>
          </w:rPr>
          <w:t xml:space="preserve"> a</w:t>
        </w:r>
      </w:ins>
      <w:ins w:id="141" w:author="Liying" w:date="2019-12-04T12:15:00Z">
        <w:r w:rsidR="000E60E2">
          <w:rPr>
            <w:rFonts w:ascii="Times New Roman" w:hAnsi="Times New Roman" w:cs="Times New Roman"/>
          </w:rPr>
          <w:t xml:space="preserve"> series of</w:t>
        </w:r>
      </w:ins>
      <w:ins w:id="142" w:author="Liying" w:date="2019-12-04T12:06:00Z">
        <w:r w:rsidR="003E1A1B" w:rsidRPr="003E1A1B">
          <w:rPr>
            <w:rFonts w:ascii="Times New Roman" w:hAnsi="Times New Roman" w:cs="Times New Roman"/>
          </w:rPr>
          <w:t xml:space="preserve"> </w:t>
        </w:r>
        <w:r w:rsidR="003E1A1B" w:rsidRPr="003E1A1B">
          <w:rPr>
            <w:rFonts w:ascii="Times New Roman" w:hAnsi="Times New Roman" w:cs="Times New Roman"/>
            <w:i/>
          </w:rPr>
          <w:t>t</w:t>
        </w:r>
        <w:r w:rsidR="003E1A1B" w:rsidRPr="003E1A1B">
          <w:rPr>
            <w:rFonts w:ascii="Times New Roman" w:hAnsi="Times New Roman" w:cs="Times New Roman"/>
          </w:rPr>
          <w:t xml:space="preserve"> test of the linear (and quadratic if desirable) orthogonal polynomial contrast of the cohort's age-by-period interaction terms to </w:t>
        </w:r>
      </w:ins>
      <w:ins w:id="143" w:author="Liying" w:date="2019-12-04T12:16:00Z">
        <w:r w:rsidR="000E60E2">
          <w:rPr>
            <w:rFonts w:ascii="Times New Roman" w:hAnsi="Times New Roman" w:cs="Times New Roman"/>
          </w:rPr>
          <w:t>inform</w:t>
        </w:r>
      </w:ins>
      <w:ins w:id="144" w:author="Liying" w:date="2019-12-04T12:06:00Z">
        <w:r w:rsidR="003E1A1B" w:rsidRPr="003E1A1B">
          <w:rPr>
            <w:rFonts w:ascii="Times New Roman" w:hAnsi="Times New Roman" w:cs="Times New Roman"/>
          </w:rPr>
          <w:t xml:space="preserve"> whether the average (dis)advantages of members of that cohort accumulate, remain stable, or diminish in their life course.  </w:t>
        </w:r>
      </w:ins>
    </w:p>
    <w:p w14:paraId="251938DD" w14:textId="2A841036" w:rsidR="00182C25" w:rsidRPr="0030270E" w:rsidDel="00F520DB" w:rsidRDefault="00182C25">
      <w:pPr>
        <w:spacing w:line="360" w:lineRule="auto"/>
        <w:jc w:val="both"/>
        <w:rPr>
          <w:del w:id="145" w:author="Liying" w:date="2019-12-04T12:19:00Z"/>
          <w:rFonts w:ascii="Times New Roman" w:hAnsi="Times New Roman" w:cs="Times New Roman"/>
        </w:rPr>
        <w:pPrChange w:id="146" w:author="Liying" w:date="2019-12-04T10:03:00Z">
          <w:pPr>
            <w:spacing w:line="360" w:lineRule="auto"/>
            <w:ind w:firstLine="240"/>
            <w:jc w:val="both"/>
          </w:pPr>
        </w:pPrChange>
      </w:pPr>
    </w:p>
    <w:p w14:paraId="358E0D6C" w14:textId="2ABF110E" w:rsidR="008E3057" w:rsidRPr="0030270E" w:rsidRDefault="008E3057" w:rsidP="004B48C5">
      <w:pPr>
        <w:spacing w:line="360" w:lineRule="auto"/>
        <w:jc w:val="both"/>
        <w:rPr>
          <w:rFonts w:ascii="Times New Roman" w:hAnsi="Times New Roman" w:cs="Times New Roman"/>
        </w:rPr>
      </w:pPr>
    </w:p>
    <w:p w14:paraId="7EFE1847" w14:textId="7027F292" w:rsidR="00FB31B5" w:rsidRPr="0030270E" w:rsidDel="00471464" w:rsidRDefault="00AF77C2" w:rsidP="004B48C5">
      <w:pPr>
        <w:pStyle w:val="Heading1"/>
        <w:spacing w:line="360" w:lineRule="auto"/>
        <w:rPr>
          <w:del w:id="147" w:author="Liying" w:date="2019-12-04T12:25:00Z"/>
          <w:rFonts w:ascii="Times New Roman" w:hAnsi="Times New Roman" w:cs="Times New Roman"/>
          <w:b/>
          <w:bCs/>
          <w:color w:val="000000" w:themeColor="text1"/>
        </w:rPr>
      </w:pPr>
      <w:del w:id="148" w:author="Liying" w:date="2019-12-04T12:25:00Z">
        <w:r w:rsidRPr="0030270E" w:rsidDel="00471464">
          <w:rPr>
            <w:rFonts w:ascii="Times New Roman" w:hAnsi="Times New Roman" w:cs="Times New Roman"/>
            <w:b/>
            <w:bCs/>
            <w:color w:val="000000" w:themeColor="text1"/>
          </w:rPr>
          <w:delText xml:space="preserve">1 </w:delText>
        </w:r>
        <w:r w:rsidR="006D01B4" w:rsidRPr="0030270E" w:rsidDel="00471464">
          <w:rPr>
            <w:rFonts w:ascii="Times New Roman" w:hAnsi="Times New Roman" w:cs="Times New Roman"/>
            <w:b/>
            <w:bCs/>
            <w:color w:val="000000" w:themeColor="text1"/>
          </w:rPr>
          <w:delText>Overview</w:delText>
        </w:r>
      </w:del>
    </w:p>
    <w:p w14:paraId="0D142EAD" w14:textId="79456DA6" w:rsidR="00C9011D" w:rsidRPr="0030270E" w:rsidDel="00471464" w:rsidRDefault="006C1E6D" w:rsidP="004B48C5">
      <w:pPr>
        <w:spacing w:line="360" w:lineRule="auto"/>
        <w:rPr>
          <w:del w:id="149" w:author="Liying" w:date="2019-12-04T12:25:00Z"/>
          <w:rFonts w:ascii="Times New Roman" w:hAnsi="Times New Roman" w:cs="Times New Roman"/>
        </w:rPr>
      </w:pPr>
      <w:del w:id="150" w:author="Liying" w:date="2019-12-04T12:25:00Z">
        <w:r w:rsidRPr="0030270E" w:rsidDel="00471464">
          <w:rPr>
            <w:rFonts w:ascii="Times New Roman" w:hAnsi="Times New Roman" w:cs="Times New Roman"/>
          </w:rPr>
          <w:delText xml:space="preserve">The </w:delText>
        </w:r>
        <w:r w:rsidR="004A109C" w:rsidRPr="0030270E" w:rsidDel="00471464">
          <w:rPr>
            <w:rFonts w:ascii="Times New Roman" w:hAnsi="Times New Roman" w:cs="Times New Roman"/>
            <w:b/>
            <w:bCs/>
          </w:rPr>
          <w:delText>APCI</w:delText>
        </w:r>
        <w:r w:rsidR="00AB6976" w:rsidRPr="0030270E" w:rsidDel="00471464">
          <w:rPr>
            <w:rFonts w:ascii="Times New Roman" w:hAnsi="Times New Roman" w:cs="Times New Roman"/>
          </w:rPr>
          <w:delText xml:space="preserve"> </w:delText>
        </w:r>
        <w:r w:rsidR="006616C7" w:rsidRPr="0030270E" w:rsidDel="00471464">
          <w:rPr>
            <w:rFonts w:ascii="Times New Roman" w:hAnsi="Times New Roman" w:cs="Times New Roman"/>
          </w:rPr>
          <w:delText xml:space="preserve">package </w:delText>
        </w:r>
        <w:r w:rsidR="00DE0F90" w:rsidRPr="0030270E" w:rsidDel="00471464">
          <w:rPr>
            <w:rFonts w:ascii="Times New Roman" w:hAnsi="Times New Roman" w:cs="Times New Roman"/>
          </w:rPr>
          <w:delText>implements the</w:delText>
        </w:r>
        <w:r w:rsidR="00486166" w:rsidRPr="0030270E" w:rsidDel="00471464">
          <w:rPr>
            <w:rFonts w:ascii="Times New Roman" w:hAnsi="Times New Roman" w:cs="Times New Roman"/>
          </w:rPr>
          <w:delText xml:space="preserve"> </w:delText>
        </w:r>
      </w:del>
      <w:del w:id="151" w:author="Liying" w:date="2019-12-04T12:24:00Z">
        <w:r w:rsidR="00616C97" w:rsidRPr="0030270E" w:rsidDel="00471464">
          <w:rPr>
            <w:rFonts w:ascii="Times New Roman" w:hAnsi="Times New Roman" w:cs="Times New Roman"/>
          </w:rPr>
          <w:delText xml:space="preserve">method of </w:delText>
        </w:r>
      </w:del>
      <w:del w:id="152" w:author="Liying" w:date="2019-12-04T12:25:00Z">
        <w:r w:rsidR="00293A90" w:rsidRPr="0030270E" w:rsidDel="00471464">
          <w:rPr>
            <w:rFonts w:ascii="Times New Roman" w:hAnsi="Times New Roman" w:cs="Times New Roman"/>
          </w:rPr>
          <w:delText>Age-Period</w:delText>
        </w:r>
        <w:r w:rsidR="000053BD" w:rsidRPr="0030270E" w:rsidDel="00471464">
          <w:rPr>
            <w:rFonts w:ascii="Times New Roman" w:hAnsi="Times New Roman" w:cs="Times New Roman"/>
          </w:rPr>
          <w:delText>-Cohort</w:delText>
        </w:r>
      </w:del>
      <w:del w:id="153" w:author="Liying" w:date="2019-12-04T12:24:00Z">
        <w:r w:rsidR="00B21369" w:rsidRPr="0030270E" w:rsidDel="00471464">
          <w:rPr>
            <w:rFonts w:ascii="Times New Roman" w:hAnsi="Times New Roman" w:cs="Times New Roman"/>
          </w:rPr>
          <w:delText xml:space="preserve"> </w:delText>
        </w:r>
      </w:del>
      <w:del w:id="154" w:author="Liying" w:date="2019-12-04T12:25:00Z">
        <w:r w:rsidR="00B21369" w:rsidRPr="0030270E" w:rsidDel="00471464">
          <w:rPr>
            <w:rFonts w:ascii="Times New Roman" w:hAnsi="Times New Roman" w:cs="Times New Roman"/>
          </w:rPr>
          <w:delText>Interaction</w:delText>
        </w:r>
        <w:r w:rsidR="003C0ECD" w:rsidRPr="0030270E" w:rsidDel="00471464">
          <w:rPr>
            <w:rFonts w:ascii="Times New Roman" w:hAnsi="Times New Roman" w:cs="Times New Roman"/>
          </w:rPr>
          <w:delText xml:space="preserve"> </w:delText>
        </w:r>
      </w:del>
      <w:del w:id="155" w:author="Liying" w:date="2019-12-04T12:24:00Z">
        <w:r w:rsidR="005C57F1" w:rsidRPr="0030270E" w:rsidDel="00471464">
          <w:rPr>
            <w:rFonts w:ascii="Times New Roman" w:hAnsi="Times New Roman" w:cs="Times New Roman"/>
          </w:rPr>
          <w:delText xml:space="preserve">in the paper of </w:delText>
        </w:r>
      </w:del>
      <w:del w:id="156" w:author="Liying" w:date="2019-12-04T12:25:00Z">
        <w:r w:rsidR="00C23E19" w:rsidRPr="0030270E" w:rsidDel="00471464">
          <w:rPr>
            <w:rFonts w:ascii="Times New Roman" w:hAnsi="Times New Roman" w:cs="Times New Roman"/>
          </w:rPr>
          <w:delText xml:space="preserve">Luo and </w:delText>
        </w:r>
        <w:r w:rsidR="00FC6FCC" w:rsidRPr="0030270E" w:rsidDel="00471464">
          <w:rPr>
            <w:rFonts w:ascii="Times New Roman" w:hAnsi="Times New Roman" w:cs="Times New Roman"/>
          </w:rPr>
          <w:delText>Hodge</w:delText>
        </w:r>
      </w:del>
      <w:del w:id="157" w:author="Liying" w:date="2019-12-04T12:24:00Z">
        <w:r w:rsidR="001B766B" w:rsidRPr="0030270E" w:rsidDel="00471464">
          <w:rPr>
            <w:rFonts w:ascii="Times New Roman" w:hAnsi="Times New Roman" w:cs="Times New Roman"/>
          </w:rPr>
          <w:delText>,</w:delText>
        </w:r>
      </w:del>
      <w:del w:id="158" w:author="Liying" w:date="2019-12-04T12:25:00Z">
        <w:r w:rsidR="001B766B" w:rsidRPr="0030270E" w:rsidDel="00471464">
          <w:rPr>
            <w:rFonts w:ascii="Times New Roman" w:hAnsi="Times New Roman" w:cs="Times New Roman"/>
          </w:rPr>
          <w:delText xml:space="preserve"> </w:delText>
        </w:r>
      </w:del>
      <w:del w:id="159" w:author="Liying" w:date="2019-12-04T12:24:00Z">
        <w:r w:rsidR="001B766B" w:rsidRPr="0030270E" w:rsidDel="00471464">
          <w:rPr>
            <w:rFonts w:ascii="Times New Roman" w:hAnsi="Times New Roman" w:cs="Times New Roman"/>
          </w:rPr>
          <w:delText>2019</w:delText>
        </w:r>
      </w:del>
      <w:del w:id="160" w:author="Liying" w:date="2019-12-04T12:25:00Z">
        <w:r w:rsidR="001B766B" w:rsidRPr="0030270E" w:rsidDel="00471464">
          <w:rPr>
            <w:rFonts w:ascii="Times New Roman" w:hAnsi="Times New Roman" w:cs="Times New Roman"/>
          </w:rPr>
          <w:delText xml:space="preserve">. </w:delText>
        </w:r>
        <w:r w:rsidR="00D52F38" w:rsidRPr="0030270E" w:rsidDel="00471464">
          <w:rPr>
            <w:rFonts w:ascii="Times New Roman" w:hAnsi="Times New Roman" w:cs="Times New Roman"/>
          </w:rPr>
          <w:delText>It so</w:delText>
        </w:r>
        <w:r w:rsidR="00642D31" w:rsidRPr="0030270E" w:rsidDel="00471464">
          <w:rPr>
            <w:rFonts w:ascii="Times New Roman" w:hAnsi="Times New Roman" w:cs="Times New Roman"/>
          </w:rPr>
          <w:delText xml:space="preserve">lves the </w:delText>
        </w:r>
        <w:r w:rsidR="009D402F" w:rsidRPr="0030270E" w:rsidDel="00471464">
          <w:rPr>
            <w:rFonts w:ascii="Times New Roman" w:hAnsi="Times New Roman" w:cs="Times New Roman"/>
          </w:rPr>
          <w:delText xml:space="preserve">identification problems </w:delText>
        </w:r>
        <w:r w:rsidR="007733D0" w:rsidRPr="0030270E" w:rsidDel="00471464">
          <w:rPr>
            <w:rFonts w:ascii="Times New Roman" w:hAnsi="Times New Roman" w:cs="Times New Roman"/>
          </w:rPr>
          <w:delText>in previous models and provides and conceptual idea of the cohort effects</w:delText>
        </w:r>
        <w:r w:rsidR="00F25C91" w:rsidRPr="0030270E" w:rsidDel="00471464">
          <w:rPr>
            <w:rFonts w:ascii="Times New Roman" w:hAnsi="Times New Roman" w:cs="Times New Roman"/>
          </w:rPr>
          <w:delText>.</w:delText>
        </w:r>
      </w:del>
    </w:p>
    <w:p w14:paraId="6266AC55" w14:textId="32BFDC9B" w:rsidR="008E3057" w:rsidRPr="0030270E" w:rsidRDefault="00B41440" w:rsidP="004B48C5">
      <w:pPr>
        <w:pStyle w:val="Heading1"/>
        <w:spacing w:line="360" w:lineRule="auto"/>
        <w:rPr>
          <w:rFonts w:ascii="Times New Roman" w:hAnsi="Times New Roman" w:cs="Times New Roman"/>
          <w:b/>
          <w:bCs/>
          <w:color w:val="000000" w:themeColor="text1"/>
        </w:rPr>
      </w:pPr>
      <w:r w:rsidRPr="0030270E">
        <w:rPr>
          <w:rFonts w:ascii="Times New Roman" w:hAnsi="Times New Roman" w:cs="Times New Roman"/>
          <w:b/>
          <w:bCs/>
          <w:color w:val="000000" w:themeColor="text1"/>
        </w:rPr>
        <w:t>2</w:t>
      </w:r>
      <w:ins w:id="161" w:author="Liying" w:date="2019-12-04T12:19:00Z">
        <w:r w:rsidR="00BE2B60">
          <w:rPr>
            <w:rFonts w:ascii="Times New Roman" w:hAnsi="Times New Roman" w:cs="Times New Roman"/>
            <w:b/>
            <w:bCs/>
            <w:color w:val="000000" w:themeColor="text1"/>
          </w:rPr>
          <w:t>.</w:t>
        </w:r>
      </w:ins>
      <w:r w:rsidRPr="0030270E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="00CE7AA6" w:rsidRPr="0030270E">
        <w:rPr>
          <w:rFonts w:ascii="Times New Roman" w:hAnsi="Times New Roman" w:cs="Times New Roman"/>
          <w:b/>
          <w:bCs/>
          <w:color w:val="000000" w:themeColor="text1"/>
        </w:rPr>
        <w:t xml:space="preserve">Functions in </w:t>
      </w:r>
      <w:r w:rsidR="0037320F" w:rsidRPr="0030270E">
        <w:rPr>
          <w:rFonts w:ascii="Times New Roman" w:hAnsi="Times New Roman" w:cs="Times New Roman"/>
          <w:b/>
          <w:bCs/>
          <w:color w:val="000000" w:themeColor="text1"/>
        </w:rPr>
        <w:t>the Package</w:t>
      </w:r>
    </w:p>
    <w:p w14:paraId="6AEE903A" w14:textId="1AB8D5BD" w:rsidR="001F0CB0" w:rsidRPr="0030270E" w:rsidRDefault="00BD263D" w:rsidP="004B48C5">
      <w:pPr>
        <w:pStyle w:val="Heading2"/>
        <w:spacing w:line="360" w:lineRule="auto"/>
        <w:rPr>
          <w:rFonts w:ascii="Times New Roman" w:hAnsi="Times New Roman" w:cs="Times New Roman"/>
          <w:b/>
          <w:bCs/>
          <w:color w:val="000000" w:themeColor="text1"/>
        </w:rPr>
      </w:pPr>
      <w:proofErr w:type="spellStart"/>
      <w:r w:rsidRPr="0030270E">
        <w:rPr>
          <w:rFonts w:ascii="Times New Roman" w:hAnsi="Times New Roman" w:cs="Times New Roman"/>
          <w:b/>
          <w:bCs/>
          <w:color w:val="000000" w:themeColor="text1"/>
        </w:rPr>
        <w:t>a</w:t>
      </w:r>
      <w:r w:rsidR="00E67107" w:rsidRPr="0030270E">
        <w:rPr>
          <w:rFonts w:ascii="Times New Roman" w:hAnsi="Times New Roman" w:cs="Times New Roman"/>
          <w:b/>
          <w:bCs/>
          <w:color w:val="000000" w:themeColor="text1"/>
        </w:rPr>
        <w:t>pci</w:t>
      </w:r>
      <w:proofErr w:type="spellEnd"/>
    </w:p>
    <w:p w14:paraId="55BBABEA" w14:textId="1836987B" w:rsidR="00E33016" w:rsidRPr="0030270E" w:rsidRDefault="00D93AF0" w:rsidP="004B48C5">
      <w:pPr>
        <w:spacing w:line="360" w:lineRule="auto"/>
        <w:rPr>
          <w:rFonts w:ascii="Times New Roman" w:hAnsi="Times New Roman" w:cs="Times New Roman"/>
        </w:rPr>
      </w:pPr>
      <w:r w:rsidRPr="0030270E">
        <w:rPr>
          <w:rFonts w:ascii="Times New Roman" w:hAnsi="Times New Roman" w:cs="Times New Roman"/>
        </w:rPr>
        <w:t xml:space="preserve">Fit the </w:t>
      </w:r>
      <w:r w:rsidR="00F83653" w:rsidRPr="0030270E">
        <w:rPr>
          <w:rFonts w:ascii="Times New Roman" w:hAnsi="Times New Roman" w:cs="Times New Roman"/>
        </w:rPr>
        <w:t xml:space="preserve">APC-I model and </w:t>
      </w:r>
      <w:r w:rsidR="008261EE" w:rsidRPr="0030270E">
        <w:rPr>
          <w:rFonts w:ascii="Times New Roman" w:hAnsi="Times New Roman" w:cs="Times New Roman"/>
        </w:rPr>
        <w:t>return the coefficient</w:t>
      </w:r>
      <w:ins w:id="162" w:author="Liying" w:date="2019-12-04T12:25:00Z">
        <w:r w:rsidR="00471464">
          <w:rPr>
            <w:rFonts w:ascii="Times New Roman" w:hAnsi="Times New Roman" w:cs="Times New Roman"/>
          </w:rPr>
          <w:t xml:space="preserve"> estimates</w:t>
        </w:r>
      </w:ins>
      <w:del w:id="163" w:author="Liying" w:date="2019-12-04T12:25:00Z">
        <w:r w:rsidR="008261EE" w:rsidRPr="0030270E" w:rsidDel="00471464">
          <w:rPr>
            <w:rFonts w:ascii="Times New Roman" w:hAnsi="Times New Roman" w:cs="Times New Roman"/>
          </w:rPr>
          <w:delText>s</w:delText>
        </w:r>
      </w:del>
      <w:r w:rsidR="008261EE" w:rsidRPr="0030270E">
        <w:rPr>
          <w:rFonts w:ascii="Times New Roman" w:hAnsi="Times New Roman" w:cs="Times New Roman"/>
        </w:rPr>
        <w:t xml:space="preserve"> for </w:t>
      </w:r>
      <w:ins w:id="164" w:author="Liying" w:date="2019-12-04T12:25:00Z">
        <w:r w:rsidR="00062BE4">
          <w:rPr>
            <w:rFonts w:ascii="Times New Roman" w:hAnsi="Times New Roman" w:cs="Times New Roman"/>
          </w:rPr>
          <w:t>age main effects, pe</w:t>
        </w:r>
      </w:ins>
      <w:ins w:id="165" w:author="Liying" w:date="2019-12-04T12:26:00Z">
        <w:r w:rsidR="00062BE4">
          <w:rPr>
            <w:rFonts w:ascii="Times New Roman" w:hAnsi="Times New Roman" w:cs="Times New Roman"/>
          </w:rPr>
          <w:t xml:space="preserve">riod main effects, </w:t>
        </w:r>
      </w:ins>
      <w:r w:rsidR="008261EE" w:rsidRPr="0030270E">
        <w:rPr>
          <w:rFonts w:ascii="Times New Roman" w:hAnsi="Times New Roman" w:cs="Times New Roman"/>
        </w:rPr>
        <w:t xml:space="preserve">inter-cohort </w:t>
      </w:r>
      <w:ins w:id="166" w:author="Liying" w:date="2019-12-04T12:26:00Z">
        <w:r w:rsidR="00062BE4">
          <w:rPr>
            <w:rFonts w:ascii="Times New Roman" w:hAnsi="Times New Roman" w:cs="Times New Roman"/>
          </w:rPr>
          <w:t xml:space="preserve">average deviations, </w:t>
        </w:r>
      </w:ins>
      <w:r w:rsidR="008261EE" w:rsidRPr="0030270E">
        <w:rPr>
          <w:rFonts w:ascii="Times New Roman" w:hAnsi="Times New Roman" w:cs="Times New Roman"/>
        </w:rPr>
        <w:t xml:space="preserve">and intra-cohort </w:t>
      </w:r>
      <w:ins w:id="167" w:author="Liying" w:date="2019-12-04T19:15:00Z">
        <w:r w:rsidR="00BA5443">
          <w:rPr>
            <w:rFonts w:ascii="Times New Roman" w:hAnsi="Times New Roman" w:cs="Times New Roman"/>
          </w:rPr>
          <w:t xml:space="preserve">life-course </w:t>
        </w:r>
      </w:ins>
      <w:del w:id="168" w:author="Liying" w:date="2019-12-04T19:15:00Z">
        <w:r w:rsidR="008261EE" w:rsidRPr="0030270E" w:rsidDel="00BA5443">
          <w:rPr>
            <w:rFonts w:ascii="Times New Roman" w:hAnsi="Times New Roman" w:cs="Times New Roman"/>
          </w:rPr>
          <w:delText>dynamics</w:delText>
        </w:r>
      </w:del>
      <w:ins w:id="169" w:author="Liying" w:date="2019-12-04T19:15:00Z">
        <w:r w:rsidR="00BA5443">
          <w:rPr>
            <w:rFonts w:ascii="Times New Roman" w:hAnsi="Times New Roman" w:cs="Times New Roman"/>
          </w:rPr>
          <w:t>trends</w:t>
        </w:r>
      </w:ins>
      <w:r w:rsidR="00457959" w:rsidRPr="0030270E">
        <w:rPr>
          <w:rFonts w:ascii="Times New Roman" w:hAnsi="Times New Roman" w:cs="Times New Roman"/>
        </w:rPr>
        <w:t>.</w:t>
      </w:r>
    </w:p>
    <w:p w14:paraId="3BC09BD5" w14:textId="77777777" w:rsidR="009C502F" w:rsidRPr="0030270E" w:rsidRDefault="009C502F" w:rsidP="004B48C5">
      <w:pPr>
        <w:spacing w:line="360" w:lineRule="auto"/>
        <w:rPr>
          <w:rFonts w:ascii="Times New Roman" w:hAnsi="Times New Roman" w:cs="Times New Roman"/>
        </w:rPr>
      </w:pPr>
    </w:p>
    <w:p w14:paraId="53519DF0" w14:textId="5E6AA173" w:rsidR="00270E86" w:rsidRPr="0030270E" w:rsidRDefault="00E33016" w:rsidP="004B48C5">
      <w:pPr>
        <w:spacing w:line="360" w:lineRule="auto"/>
        <w:rPr>
          <w:rFonts w:ascii="Times New Roman" w:hAnsi="Times New Roman" w:cs="Times New Roman"/>
          <w:b/>
          <w:bCs/>
        </w:rPr>
      </w:pPr>
      <w:r w:rsidRPr="0030270E">
        <w:rPr>
          <w:rFonts w:ascii="Times New Roman" w:hAnsi="Times New Roman" w:cs="Times New Roman"/>
        </w:rPr>
        <w:t>Usage</w:t>
      </w:r>
      <w:r w:rsidR="008261EE" w:rsidRPr="0030270E">
        <w:rPr>
          <w:rFonts w:ascii="Times New Roman" w:hAnsi="Times New Roman" w:cs="Times New Roman"/>
        </w:rPr>
        <w:t xml:space="preserve"> </w:t>
      </w:r>
      <w:r w:rsidR="003B7422" w:rsidRPr="0030270E">
        <w:rPr>
          <w:rFonts w:ascii="Times New Roman" w:hAnsi="Times New Roman" w:cs="Times New Roman"/>
          <w:b/>
          <w:bCs/>
        </w:rPr>
        <w:t xml:space="preserve"> </w:t>
      </w:r>
    </w:p>
    <w:p w14:paraId="20731D39" w14:textId="4D788CA3" w:rsidR="00270E86" w:rsidRDefault="002E6A7D" w:rsidP="004B48C5">
      <w:pPr>
        <w:spacing w:line="360" w:lineRule="auto"/>
        <w:rPr>
          <w:rFonts w:ascii="Times New Roman" w:hAnsi="Times New Roman" w:cs="Times New Roman"/>
        </w:rPr>
      </w:pPr>
      <w:proofErr w:type="spellStart"/>
      <w:proofErr w:type="gramStart"/>
      <w:r w:rsidRPr="0030270E">
        <w:rPr>
          <w:rFonts w:ascii="Times New Roman" w:hAnsi="Times New Roman" w:cs="Times New Roman"/>
        </w:rPr>
        <w:t>a</w:t>
      </w:r>
      <w:r w:rsidR="00D52FCF" w:rsidRPr="0030270E">
        <w:rPr>
          <w:rFonts w:ascii="Times New Roman" w:hAnsi="Times New Roman" w:cs="Times New Roman"/>
        </w:rPr>
        <w:t>pci</w:t>
      </w:r>
      <w:proofErr w:type="spellEnd"/>
      <w:r w:rsidR="00D52FCF" w:rsidRPr="0030270E">
        <w:rPr>
          <w:rFonts w:ascii="Times New Roman" w:hAnsi="Times New Roman" w:cs="Times New Roman"/>
        </w:rPr>
        <w:t>(</w:t>
      </w:r>
      <w:proofErr w:type="gramEnd"/>
      <w:ins w:id="170" w:author="Liying" w:date="2019-12-04T19:17:00Z">
        <w:r w:rsidR="0028768D">
          <w:rPr>
            <w:rFonts w:ascii="Times New Roman" w:hAnsi="Times New Roman" w:cs="Times New Roman"/>
          </w:rPr>
          <w:t xml:space="preserve">data, </w:t>
        </w:r>
      </w:ins>
      <w:r w:rsidR="00333FA8">
        <w:rPr>
          <w:rFonts w:ascii="Times New Roman" w:hAnsi="Times New Roman" w:cs="Times New Roman"/>
        </w:rPr>
        <w:t>outcome, a</w:t>
      </w:r>
      <w:ins w:id="171" w:author="Liying" w:date="2019-12-06T08:45:00Z">
        <w:r w:rsidR="00A7469F">
          <w:rPr>
            <w:rFonts w:ascii="Times New Roman" w:hAnsi="Times New Roman" w:cs="Times New Roman"/>
          </w:rPr>
          <w:t>ge</w:t>
        </w:r>
      </w:ins>
      <w:del w:id="172" w:author="Liying" w:date="2019-12-06T08:45:00Z">
        <w:r w:rsidR="00333FA8" w:rsidDel="00A7469F">
          <w:rPr>
            <w:rFonts w:ascii="Times New Roman" w:hAnsi="Times New Roman" w:cs="Times New Roman"/>
          </w:rPr>
          <w:delText>cc</w:delText>
        </w:r>
      </w:del>
      <w:r w:rsidR="00333FA8">
        <w:rPr>
          <w:rFonts w:ascii="Times New Roman" w:hAnsi="Times New Roman" w:cs="Times New Roman"/>
        </w:rPr>
        <w:t>, p</w:t>
      </w:r>
      <w:ins w:id="173" w:author="Liying" w:date="2019-12-06T08:45:00Z">
        <w:r w:rsidR="00A7469F">
          <w:rPr>
            <w:rFonts w:ascii="Times New Roman" w:hAnsi="Times New Roman" w:cs="Times New Roman"/>
          </w:rPr>
          <w:t>eriod</w:t>
        </w:r>
      </w:ins>
      <w:del w:id="174" w:author="Liying" w:date="2019-12-06T08:45:00Z">
        <w:r w:rsidR="00333FA8" w:rsidDel="00A7469F">
          <w:rPr>
            <w:rFonts w:ascii="Times New Roman" w:hAnsi="Times New Roman" w:cs="Times New Roman"/>
          </w:rPr>
          <w:delText>cc</w:delText>
        </w:r>
      </w:del>
      <w:r w:rsidR="00333FA8">
        <w:rPr>
          <w:rFonts w:ascii="Times New Roman" w:hAnsi="Times New Roman" w:cs="Times New Roman"/>
        </w:rPr>
        <w:t>, c</w:t>
      </w:r>
      <w:ins w:id="175" w:author="Liying" w:date="2019-12-06T08:45:00Z">
        <w:r w:rsidR="00A7469F">
          <w:rPr>
            <w:rFonts w:ascii="Times New Roman" w:hAnsi="Times New Roman" w:cs="Times New Roman"/>
          </w:rPr>
          <w:t>ohort</w:t>
        </w:r>
      </w:ins>
      <w:del w:id="176" w:author="Liying" w:date="2019-12-06T08:45:00Z">
        <w:r w:rsidR="00333FA8" w:rsidDel="00A7469F">
          <w:rPr>
            <w:rFonts w:ascii="Times New Roman" w:hAnsi="Times New Roman" w:cs="Times New Roman"/>
          </w:rPr>
          <w:delText>cc</w:delText>
        </w:r>
      </w:del>
      <w:r w:rsidR="00333FA8">
        <w:rPr>
          <w:rFonts w:ascii="Times New Roman" w:hAnsi="Times New Roman" w:cs="Times New Roman"/>
        </w:rPr>
        <w:t>, weight, cov</w:t>
      </w:r>
      <w:ins w:id="177" w:author="Liying" w:date="2019-12-06T08:45:00Z">
        <w:r w:rsidR="00A7469F">
          <w:rPr>
            <w:rFonts w:ascii="Times New Roman" w:hAnsi="Times New Roman" w:cs="Times New Roman"/>
          </w:rPr>
          <w:t>ariate</w:t>
        </w:r>
      </w:ins>
      <w:del w:id="178" w:author="Liying" w:date="2019-12-06T08:45:00Z">
        <w:r w:rsidR="00333FA8" w:rsidDel="00A7469F">
          <w:rPr>
            <w:rFonts w:ascii="Times New Roman" w:hAnsi="Times New Roman" w:cs="Times New Roman"/>
          </w:rPr>
          <w:delText>s</w:delText>
        </w:r>
      </w:del>
      <w:r w:rsidR="00333FA8">
        <w:rPr>
          <w:rFonts w:ascii="Times New Roman" w:hAnsi="Times New Roman" w:cs="Times New Roman"/>
        </w:rPr>
        <w:t xml:space="preserve">, </w:t>
      </w:r>
      <w:commentRangeStart w:id="179"/>
      <w:del w:id="180" w:author="Liying" w:date="2019-12-04T19:18:00Z">
        <w:r w:rsidR="00333FA8" w:rsidDel="0028768D">
          <w:rPr>
            <w:rFonts w:ascii="Times New Roman" w:hAnsi="Times New Roman" w:cs="Times New Roman"/>
          </w:rPr>
          <w:delText xml:space="preserve">data, </w:delText>
        </w:r>
      </w:del>
      <w:ins w:id="181" w:author="Liying" w:date="2019-12-04T19:17:00Z">
        <w:r w:rsidR="0028768D">
          <w:rPr>
            <w:rFonts w:ascii="Times New Roman" w:hAnsi="Times New Roman" w:cs="Times New Roman"/>
          </w:rPr>
          <w:t>family</w:t>
        </w:r>
      </w:ins>
      <w:commentRangeEnd w:id="179"/>
      <w:ins w:id="182" w:author="Liying" w:date="2019-12-04T19:18:00Z">
        <w:r w:rsidR="001B4A77">
          <w:rPr>
            <w:rStyle w:val="CommentReference"/>
          </w:rPr>
          <w:commentReference w:id="179"/>
        </w:r>
      </w:ins>
      <w:ins w:id="183" w:author="Liying" w:date="2019-12-04T19:17:00Z">
        <w:r w:rsidR="0028768D">
          <w:rPr>
            <w:rFonts w:ascii="Times New Roman" w:hAnsi="Times New Roman" w:cs="Times New Roman"/>
          </w:rPr>
          <w:t xml:space="preserve">, </w:t>
        </w:r>
      </w:ins>
      <w:proofErr w:type="spellStart"/>
      <w:ins w:id="184" w:author="Liying" w:date="2019-12-04T19:18:00Z">
        <w:r w:rsidR="00D05570">
          <w:rPr>
            <w:rFonts w:ascii="Times New Roman" w:hAnsi="Times New Roman" w:cs="Times New Roman"/>
          </w:rPr>
          <w:t>F</w:t>
        </w:r>
        <w:r w:rsidR="001B4A77">
          <w:rPr>
            <w:rFonts w:ascii="Times New Roman" w:hAnsi="Times New Roman" w:cs="Times New Roman"/>
          </w:rPr>
          <w:t>.</w:t>
        </w:r>
      </w:ins>
      <w:del w:id="185" w:author="Liying" w:date="2019-12-04T19:18:00Z">
        <w:r w:rsidR="00333FA8" w:rsidDel="0028768D">
          <w:rPr>
            <w:rFonts w:ascii="Times New Roman" w:hAnsi="Times New Roman" w:cs="Times New Roman"/>
          </w:rPr>
          <w:delText>F.</w:delText>
        </w:r>
      </w:del>
      <w:r w:rsidR="00333FA8">
        <w:rPr>
          <w:rFonts w:ascii="Times New Roman" w:hAnsi="Times New Roman" w:cs="Times New Roman"/>
        </w:rPr>
        <w:t>test</w:t>
      </w:r>
      <w:proofErr w:type="spellEnd"/>
      <w:r w:rsidR="00AE6BFD">
        <w:rPr>
          <w:rFonts w:ascii="Times New Roman" w:hAnsi="Times New Roman" w:cs="Times New Roman"/>
        </w:rPr>
        <w:t>=TRUE, …)</w:t>
      </w:r>
    </w:p>
    <w:p w14:paraId="60ED41C4" w14:textId="294C674F" w:rsidR="00833A25" w:rsidRDefault="00833A25" w:rsidP="004B48C5">
      <w:pPr>
        <w:spacing w:line="360" w:lineRule="auto"/>
        <w:rPr>
          <w:rFonts w:ascii="Times New Roman" w:hAnsi="Times New Roman" w:cs="Times New Roman"/>
        </w:rPr>
      </w:pPr>
    </w:p>
    <w:p w14:paraId="7324141E" w14:textId="7755CDC9" w:rsidR="009A1E0E" w:rsidRDefault="009A1E0E" w:rsidP="004B48C5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Argument</w:t>
      </w:r>
      <w:r w:rsidR="00A4716B">
        <w:rPr>
          <w:rFonts w:ascii="Times New Roman" w:hAnsi="Times New Roman" w:cs="Times New Roman"/>
        </w:rPr>
        <w:t>s</w:t>
      </w:r>
    </w:p>
    <w:p w14:paraId="3F1EAE6F" w14:textId="7F27913E" w:rsidR="00932CA9" w:rsidRDefault="00FF07A8" w:rsidP="004B48C5">
      <w:pPr>
        <w:spacing w:line="360" w:lineRule="auto"/>
        <w:rPr>
          <w:rFonts w:ascii="Times New Roman" w:hAnsi="Times New Roman" w:cs="Times New Roman"/>
        </w:rPr>
      </w:pPr>
      <w:ins w:id="186" w:author="Liying" w:date="2019-12-04T19:24:00Z">
        <w:r>
          <w:rPr>
            <w:rFonts w:ascii="Times New Roman" w:hAnsi="Times New Roman" w:cs="Times New Roman"/>
          </w:rPr>
          <w:t>outcome</w:t>
        </w:r>
      </w:ins>
      <w:del w:id="187" w:author="Liying" w:date="2019-12-04T19:24:00Z">
        <w:r w:rsidDel="00FF07A8">
          <w:rPr>
            <w:rFonts w:ascii="Times New Roman" w:hAnsi="Times New Roman" w:cs="Times New Roman"/>
          </w:rPr>
          <w:delText>O</w:delText>
        </w:r>
        <w:r w:rsidR="0099453A" w:rsidDel="00FF07A8">
          <w:rPr>
            <w:rFonts w:ascii="Times New Roman" w:hAnsi="Times New Roman" w:cs="Times New Roman"/>
          </w:rPr>
          <w:delText>utcome</w:delText>
        </w:r>
      </w:del>
      <w:ins w:id="188" w:author="Liying" w:date="2019-12-04T19:24:00Z">
        <w:r>
          <w:rPr>
            <w:rFonts w:ascii="Times New Roman" w:hAnsi="Times New Roman" w:cs="Times New Roman"/>
          </w:rPr>
          <w:tab/>
        </w:r>
      </w:ins>
      <w:del w:id="189" w:author="Liying" w:date="2019-12-04T19:24:00Z">
        <w:r w:rsidR="00A86072" w:rsidDel="00FF07A8">
          <w:rPr>
            <w:rFonts w:ascii="Times New Roman" w:hAnsi="Times New Roman" w:cs="Times New Roman"/>
          </w:rPr>
          <w:delText xml:space="preserve">    </w:delText>
        </w:r>
      </w:del>
      <w:r w:rsidR="001B3C31">
        <w:rPr>
          <w:rFonts w:ascii="Times New Roman" w:hAnsi="Times New Roman" w:cs="Times New Roman"/>
        </w:rPr>
        <w:t>the outcome variable</w:t>
      </w:r>
    </w:p>
    <w:p w14:paraId="7AED91A3" w14:textId="6BFC649A" w:rsidR="00146E4D" w:rsidRDefault="00A87802" w:rsidP="004B48C5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ins w:id="190" w:author="Liying" w:date="2019-12-04T19:20:00Z">
        <w:r w:rsidR="00B26F43">
          <w:rPr>
            <w:rFonts w:ascii="Times New Roman" w:hAnsi="Times New Roman" w:cs="Times New Roman"/>
          </w:rPr>
          <w:t>ge</w:t>
        </w:r>
      </w:ins>
      <w:del w:id="191" w:author="Liying" w:date="2019-12-04T19:20:00Z">
        <w:r w:rsidDel="00B26F43">
          <w:rPr>
            <w:rFonts w:ascii="Times New Roman" w:hAnsi="Times New Roman" w:cs="Times New Roman"/>
          </w:rPr>
          <w:delText>cc</w:delText>
        </w:r>
      </w:del>
      <w:ins w:id="192" w:author="Liying" w:date="2019-12-04T19:24:00Z">
        <w:r w:rsidR="00FF07A8">
          <w:rPr>
            <w:rFonts w:ascii="Times New Roman" w:hAnsi="Times New Roman" w:cs="Times New Roman"/>
          </w:rPr>
          <w:tab/>
        </w:r>
        <w:r w:rsidR="00FF07A8">
          <w:rPr>
            <w:rFonts w:ascii="Times New Roman" w:hAnsi="Times New Roman" w:cs="Times New Roman"/>
          </w:rPr>
          <w:tab/>
        </w:r>
      </w:ins>
      <w:del w:id="193" w:author="Liying" w:date="2019-12-04T19:24:00Z">
        <w:r w:rsidDel="00FF07A8">
          <w:rPr>
            <w:rFonts w:ascii="Times New Roman" w:hAnsi="Times New Roman" w:cs="Times New Roman"/>
          </w:rPr>
          <w:delText xml:space="preserve"> </w:delText>
        </w:r>
        <w:r w:rsidR="004D57AC" w:rsidDel="00FF07A8">
          <w:rPr>
            <w:rFonts w:ascii="Times New Roman" w:hAnsi="Times New Roman" w:cs="Times New Roman"/>
          </w:rPr>
          <w:delText xml:space="preserve">           </w:delText>
        </w:r>
      </w:del>
      <w:proofErr w:type="spellStart"/>
      <w:r w:rsidR="00FA2E4D">
        <w:rPr>
          <w:rFonts w:ascii="Times New Roman" w:hAnsi="Times New Roman" w:cs="Times New Roman"/>
        </w:rPr>
        <w:t>age</w:t>
      </w:r>
      <w:proofErr w:type="spellEnd"/>
      <w:r w:rsidR="00FA2E4D">
        <w:rPr>
          <w:rFonts w:ascii="Times New Roman" w:hAnsi="Times New Roman" w:cs="Times New Roman"/>
        </w:rPr>
        <w:t xml:space="preserve"> </w:t>
      </w:r>
      <w:del w:id="194" w:author="Liying" w:date="2019-12-04T19:20:00Z">
        <w:r w:rsidR="00FA2E4D" w:rsidDel="008D506A">
          <w:rPr>
            <w:rFonts w:ascii="Times New Roman" w:hAnsi="Times New Roman" w:cs="Times New Roman"/>
          </w:rPr>
          <w:delText xml:space="preserve">variable </w:delText>
        </w:r>
      </w:del>
      <w:ins w:id="195" w:author="Liying" w:date="2019-12-04T19:20:00Z">
        <w:r w:rsidR="008D506A">
          <w:rPr>
            <w:rFonts w:ascii="Times New Roman" w:hAnsi="Times New Roman" w:cs="Times New Roman"/>
          </w:rPr>
          <w:t xml:space="preserve">group </w:t>
        </w:r>
      </w:ins>
      <w:ins w:id="196" w:author="Liying" w:date="2019-12-04T19:23:00Z">
        <w:r w:rsidR="004C3DE8">
          <w:rPr>
            <w:rFonts w:ascii="Times New Roman" w:hAnsi="Times New Roman" w:cs="Times New Roman"/>
          </w:rPr>
          <w:t xml:space="preserve">index </w:t>
        </w:r>
      </w:ins>
      <w:r w:rsidR="00045ED5">
        <w:rPr>
          <w:rFonts w:ascii="Times New Roman" w:hAnsi="Times New Roman" w:cs="Times New Roman"/>
        </w:rPr>
        <w:t>in the data</w:t>
      </w:r>
    </w:p>
    <w:p w14:paraId="072B50B2" w14:textId="724A371B" w:rsidR="00045ED5" w:rsidRDefault="00A5461B" w:rsidP="004B48C5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ins w:id="197" w:author="Liying" w:date="2019-12-04T19:20:00Z">
        <w:r w:rsidR="00B26F43">
          <w:rPr>
            <w:rFonts w:ascii="Times New Roman" w:hAnsi="Times New Roman" w:cs="Times New Roman"/>
          </w:rPr>
          <w:t>er</w:t>
        </w:r>
      </w:ins>
      <w:ins w:id="198" w:author="Liying" w:date="2019-12-04T19:21:00Z">
        <w:r w:rsidR="00B26F43">
          <w:rPr>
            <w:rFonts w:ascii="Times New Roman" w:hAnsi="Times New Roman" w:cs="Times New Roman"/>
          </w:rPr>
          <w:t>iod</w:t>
        </w:r>
      </w:ins>
      <w:del w:id="199" w:author="Liying" w:date="2019-12-04T19:20:00Z">
        <w:r w:rsidDel="00B26F43">
          <w:rPr>
            <w:rFonts w:ascii="Times New Roman" w:hAnsi="Times New Roman" w:cs="Times New Roman"/>
          </w:rPr>
          <w:delText>cc</w:delText>
        </w:r>
      </w:del>
      <w:del w:id="200" w:author="Liying" w:date="2019-12-04T19:21:00Z">
        <w:r w:rsidDel="00B26F43">
          <w:rPr>
            <w:rFonts w:ascii="Times New Roman" w:hAnsi="Times New Roman" w:cs="Times New Roman"/>
          </w:rPr>
          <w:delText xml:space="preserve">   </w:delText>
        </w:r>
      </w:del>
      <w:ins w:id="201" w:author="Liying" w:date="2019-12-04T19:24:00Z">
        <w:r w:rsidR="00FF07A8">
          <w:rPr>
            <w:rFonts w:ascii="Times New Roman" w:hAnsi="Times New Roman" w:cs="Times New Roman"/>
          </w:rPr>
          <w:tab/>
        </w:r>
        <w:r w:rsidR="00FF07A8">
          <w:rPr>
            <w:rFonts w:ascii="Times New Roman" w:hAnsi="Times New Roman" w:cs="Times New Roman"/>
          </w:rPr>
          <w:tab/>
        </w:r>
      </w:ins>
      <w:del w:id="202" w:author="Liying" w:date="2019-12-04T19:24:00Z">
        <w:r w:rsidDel="00FF07A8">
          <w:rPr>
            <w:rFonts w:ascii="Times New Roman" w:hAnsi="Times New Roman" w:cs="Times New Roman"/>
          </w:rPr>
          <w:delText xml:space="preserve">       </w:delText>
        </w:r>
      </w:del>
      <w:ins w:id="203" w:author="Liying" w:date="2019-12-04T19:22:00Z">
        <w:r w:rsidR="00B26F43">
          <w:rPr>
            <w:rFonts w:ascii="Times New Roman" w:hAnsi="Times New Roman" w:cs="Times New Roman"/>
          </w:rPr>
          <w:t xml:space="preserve">time </w:t>
        </w:r>
      </w:ins>
      <w:del w:id="204" w:author="Liying" w:date="2019-12-04T19:21:00Z">
        <w:r w:rsidDel="00B26F43">
          <w:rPr>
            <w:rFonts w:ascii="Times New Roman" w:hAnsi="Times New Roman" w:cs="Times New Roman"/>
          </w:rPr>
          <w:delText xml:space="preserve">  </w:delText>
        </w:r>
      </w:del>
      <w:r>
        <w:rPr>
          <w:rFonts w:ascii="Times New Roman" w:hAnsi="Times New Roman" w:cs="Times New Roman"/>
        </w:rPr>
        <w:t>period</w:t>
      </w:r>
      <w:ins w:id="205" w:author="Liying" w:date="2019-12-04T19:23:00Z">
        <w:r w:rsidR="004C3DE8">
          <w:rPr>
            <w:rFonts w:ascii="Times New Roman" w:hAnsi="Times New Roman" w:cs="Times New Roman"/>
          </w:rPr>
          <w:t xml:space="preserve"> index</w:t>
        </w:r>
      </w:ins>
      <w:r>
        <w:rPr>
          <w:rFonts w:ascii="Times New Roman" w:hAnsi="Times New Roman" w:cs="Times New Roman"/>
        </w:rPr>
        <w:t xml:space="preserve"> </w:t>
      </w:r>
      <w:del w:id="206" w:author="Liying" w:date="2019-12-04T19:22:00Z">
        <w:r w:rsidDel="00B26F43">
          <w:rPr>
            <w:rFonts w:ascii="Times New Roman" w:hAnsi="Times New Roman" w:cs="Times New Roman"/>
          </w:rPr>
          <w:delText xml:space="preserve">variable </w:delText>
        </w:r>
      </w:del>
      <w:r>
        <w:rPr>
          <w:rFonts w:ascii="Times New Roman" w:hAnsi="Times New Roman" w:cs="Times New Roman"/>
        </w:rPr>
        <w:t>in the data</w:t>
      </w:r>
    </w:p>
    <w:p w14:paraId="6E41BFE1" w14:textId="4A6AD8FF" w:rsidR="0003653A" w:rsidRDefault="0003653A" w:rsidP="004B48C5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ins w:id="207" w:author="Liying" w:date="2019-12-04T19:21:00Z">
        <w:r w:rsidR="00B26F43">
          <w:rPr>
            <w:rFonts w:ascii="Times New Roman" w:hAnsi="Times New Roman" w:cs="Times New Roman"/>
          </w:rPr>
          <w:t>o</w:t>
        </w:r>
      </w:ins>
      <w:ins w:id="208" w:author="Liying" w:date="2019-12-04T19:22:00Z">
        <w:r w:rsidR="00B26F43">
          <w:rPr>
            <w:rFonts w:ascii="Times New Roman" w:hAnsi="Times New Roman" w:cs="Times New Roman"/>
          </w:rPr>
          <w:t>hort</w:t>
        </w:r>
      </w:ins>
      <w:del w:id="209" w:author="Liying" w:date="2019-12-04T19:21:00Z">
        <w:r w:rsidDel="00B26F43">
          <w:rPr>
            <w:rFonts w:ascii="Times New Roman" w:hAnsi="Times New Roman" w:cs="Times New Roman"/>
          </w:rPr>
          <w:delText>cc</w:delText>
        </w:r>
      </w:del>
      <w:ins w:id="210" w:author="Liying" w:date="2019-12-04T19:24:00Z">
        <w:r w:rsidR="00FF07A8">
          <w:rPr>
            <w:rFonts w:ascii="Times New Roman" w:hAnsi="Times New Roman" w:cs="Times New Roman"/>
          </w:rPr>
          <w:tab/>
        </w:r>
        <w:r w:rsidR="00FF07A8">
          <w:rPr>
            <w:rFonts w:ascii="Times New Roman" w:hAnsi="Times New Roman" w:cs="Times New Roman"/>
          </w:rPr>
          <w:tab/>
        </w:r>
      </w:ins>
      <w:del w:id="211" w:author="Liying" w:date="2019-12-04T19:24:00Z">
        <w:r w:rsidDel="00FF07A8">
          <w:rPr>
            <w:rFonts w:ascii="Times New Roman" w:hAnsi="Times New Roman" w:cs="Times New Roman"/>
          </w:rPr>
          <w:delText xml:space="preserve">        </w:delText>
        </w:r>
      </w:del>
      <w:del w:id="212" w:author="Liying" w:date="2019-12-04T19:22:00Z">
        <w:r w:rsidDel="00B26F43">
          <w:rPr>
            <w:rFonts w:ascii="Times New Roman" w:hAnsi="Times New Roman" w:cs="Times New Roman"/>
          </w:rPr>
          <w:delText xml:space="preserve">    </w:delText>
        </w:r>
      </w:del>
      <w:proofErr w:type="spellStart"/>
      <w:r>
        <w:rPr>
          <w:rFonts w:ascii="Times New Roman" w:hAnsi="Times New Roman" w:cs="Times New Roman"/>
        </w:rPr>
        <w:t>cohort</w:t>
      </w:r>
      <w:proofErr w:type="spellEnd"/>
      <w:del w:id="213" w:author="Liying" w:date="2019-12-04T19:22:00Z">
        <w:r w:rsidDel="00B26F43">
          <w:rPr>
            <w:rFonts w:ascii="Times New Roman" w:hAnsi="Times New Roman" w:cs="Times New Roman"/>
          </w:rPr>
          <w:delText xml:space="preserve"> variable</w:delText>
        </w:r>
      </w:del>
      <w:ins w:id="214" w:author="Liying" w:date="2019-12-04T19:23:00Z">
        <w:r w:rsidR="004C3DE8">
          <w:rPr>
            <w:rFonts w:ascii="Times New Roman" w:hAnsi="Times New Roman" w:cs="Times New Roman"/>
          </w:rPr>
          <w:t xml:space="preserve"> membership index</w:t>
        </w:r>
      </w:ins>
      <w:r>
        <w:rPr>
          <w:rFonts w:ascii="Times New Roman" w:hAnsi="Times New Roman" w:cs="Times New Roman"/>
        </w:rPr>
        <w:t xml:space="preserve"> in the data</w:t>
      </w:r>
    </w:p>
    <w:p w14:paraId="09CB0CAF" w14:textId="05B48C74" w:rsidR="0003653A" w:rsidRDefault="006E038B" w:rsidP="004B48C5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weight</w:t>
      </w:r>
      <w:ins w:id="215" w:author="Liying" w:date="2019-12-04T19:24:00Z">
        <w:r w:rsidR="00FF07A8">
          <w:rPr>
            <w:rFonts w:ascii="Times New Roman" w:hAnsi="Times New Roman" w:cs="Times New Roman"/>
          </w:rPr>
          <w:tab/>
        </w:r>
        <w:r w:rsidR="00FF07A8">
          <w:rPr>
            <w:rFonts w:ascii="Times New Roman" w:hAnsi="Times New Roman" w:cs="Times New Roman"/>
          </w:rPr>
          <w:tab/>
        </w:r>
      </w:ins>
      <w:del w:id="216" w:author="Liying" w:date="2019-12-04T19:24:00Z">
        <w:r w:rsidDel="00FF07A8">
          <w:rPr>
            <w:rFonts w:ascii="Times New Roman" w:hAnsi="Times New Roman" w:cs="Times New Roman"/>
          </w:rPr>
          <w:delText xml:space="preserve">      </w:delText>
        </w:r>
      </w:del>
      <w:r w:rsidR="00BB00EF">
        <w:rPr>
          <w:rFonts w:ascii="Times New Roman" w:hAnsi="Times New Roman" w:cs="Times New Roman"/>
        </w:rPr>
        <w:t xml:space="preserve">optional </w:t>
      </w:r>
      <w:del w:id="217" w:author="Liying" w:date="2019-12-04T19:24:00Z">
        <w:r w:rsidR="00BB00EF" w:rsidDel="0006371E">
          <w:rPr>
            <w:rFonts w:ascii="Times New Roman" w:hAnsi="Times New Roman" w:cs="Times New Roman"/>
          </w:rPr>
          <w:delText xml:space="preserve">case </w:delText>
        </w:r>
      </w:del>
      <w:ins w:id="218" w:author="Liying" w:date="2019-12-04T19:24:00Z">
        <w:r w:rsidR="0006371E">
          <w:rPr>
            <w:rFonts w:ascii="Times New Roman" w:hAnsi="Times New Roman" w:cs="Times New Roman"/>
          </w:rPr>
          <w:t xml:space="preserve">sample </w:t>
        </w:r>
      </w:ins>
      <w:r w:rsidR="00BB00EF">
        <w:rPr>
          <w:rFonts w:ascii="Times New Roman" w:hAnsi="Times New Roman" w:cs="Times New Roman"/>
        </w:rPr>
        <w:t>weights</w:t>
      </w:r>
    </w:p>
    <w:p w14:paraId="536B27B1" w14:textId="5AEF1660" w:rsidR="00EB26BD" w:rsidRDefault="00B81E7B" w:rsidP="004B48C5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cov</w:t>
      </w:r>
      <w:ins w:id="219" w:author="Liying" w:date="2019-12-04T19:24:00Z">
        <w:r w:rsidR="00FF07A8">
          <w:rPr>
            <w:rFonts w:ascii="Times New Roman" w:hAnsi="Times New Roman" w:cs="Times New Roman"/>
          </w:rPr>
          <w:t>ariate</w:t>
        </w:r>
      </w:ins>
      <w:del w:id="220" w:author="Liying" w:date="2019-12-04T19:24:00Z">
        <w:r w:rsidDel="00FF07A8">
          <w:rPr>
            <w:rFonts w:ascii="Times New Roman" w:hAnsi="Times New Roman" w:cs="Times New Roman"/>
          </w:rPr>
          <w:delText>s</w:delText>
        </w:r>
      </w:del>
      <w:ins w:id="221" w:author="Liying" w:date="2019-12-04T19:24:00Z">
        <w:r w:rsidR="00FF07A8">
          <w:rPr>
            <w:rFonts w:ascii="Times New Roman" w:hAnsi="Times New Roman" w:cs="Times New Roman"/>
          </w:rPr>
          <w:tab/>
        </w:r>
      </w:ins>
      <w:del w:id="222" w:author="Liying" w:date="2019-12-04T19:24:00Z">
        <w:r w:rsidDel="00FF07A8">
          <w:rPr>
            <w:rFonts w:ascii="Times New Roman" w:hAnsi="Times New Roman" w:cs="Times New Roman"/>
          </w:rPr>
          <w:delText xml:space="preserve">         </w:delText>
        </w:r>
        <w:r w:rsidR="005C1775" w:rsidDel="00FF07A8">
          <w:rPr>
            <w:rFonts w:ascii="Times New Roman" w:hAnsi="Times New Roman" w:cs="Times New Roman"/>
          </w:rPr>
          <w:delText xml:space="preserve"> </w:delText>
        </w:r>
      </w:del>
      <w:r w:rsidR="003F7C18">
        <w:rPr>
          <w:rFonts w:ascii="Times New Roman" w:hAnsi="Times New Roman" w:cs="Times New Roman"/>
        </w:rPr>
        <w:t xml:space="preserve">a list of </w:t>
      </w:r>
      <w:r>
        <w:rPr>
          <w:rFonts w:ascii="Times New Roman" w:hAnsi="Times New Roman" w:cs="Times New Roman"/>
        </w:rPr>
        <w:t xml:space="preserve">optional </w:t>
      </w:r>
      <w:ins w:id="223" w:author="Liying" w:date="2019-12-04T19:25:00Z">
        <w:r w:rsidR="00B050CC">
          <w:rPr>
            <w:rFonts w:ascii="Times New Roman" w:hAnsi="Times New Roman" w:cs="Times New Roman"/>
          </w:rPr>
          <w:t xml:space="preserve">user-specified </w:t>
        </w:r>
      </w:ins>
      <w:r w:rsidR="003F7C18">
        <w:rPr>
          <w:rFonts w:ascii="Times New Roman" w:hAnsi="Times New Roman" w:cs="Times New Roman"/>
        </w:rPr>
        <w:t>covari</w:t>
      </w:r>
      <w:ins w:id="224" w:author="Liying" w:date="2019-12-04T13:45:00Z">
        <w:r w:rsidR="00826F9F">
          <w:rPr>
            <w:rFonts w:ascii="Times New Roman" w:hAnsi="Times New Roman" w:cs="Times New Roman"/>
          </w:rPr>
          <w:t>ates</w:t>
        </w:r>
      </w:ins>
      <w:del w:id="225" w:author="Liying" w:date="2019-12-04T13:45:00Z">
        <w:r w:rsidR="003F7C18" w:rsidDel="00826F9F">
          <w:rPr>
            <w:rFonts w:ascii="Times New Roman" w:hAnsi="Times New Roman" w:cs="Times New Roman"/>
          </w:rPr>
          <w:delText>ances</w:delText>
        </w:r>
      </w:del>
      <w:r w:rsidR="003F7C18">
        <w:rPr>
          <w:rFonts w:ascii="Times New Roman" w:hAnsi="Times New Roman" w:cs="Times New Roman"/>
        </w:rPr>
        <w:t xml:space="preserve"> </w:t>
      </w:r>
      <w:del w:id="226" w:author="Liying" w:date="2019-12-04T19:25:00Z">
        <w:r w:rsidR="003F7C18" w:rsidDel="00B050CC">
          <w:rPr>
            <w:rFonts w:ascii="Times New Roman" w:hAnsi="Times New Roman" w:cs="Times New Roman"/>
          </w:rPr>
          <w:delText xml:space="preserve">that </w:delText>
        </w:r>
      </w:del>
      <w:del w:id="227" w:author="Liying" w:date="2019-12-04T13:46:00Z">
        <w:r w:rsidR="003F7C18" w:rsidDel="00826F9F">
          <w:rPr>
            <w:rFonts w:ascii="Times New Roman" w:hAnsi="Times New Roman" w:cs="Times New Roman"/>
          </w:rPr>
          <w:delText>control details of the model</w:delText>
        </w:r>
      </w:del>
    </w:p>
    <w:p w14:paraId="488B302B" w14:textId="3F3EC700" w:rsidR="003F7C18" w:rsidRDefault="00CE6EF1" w:rsidP="007517B6">
      <w:pPr>
        <w:spacing w:line="360" w:lineRule="auto"/>
        <w:ind w:left="1080" w:hanging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data           </w:t>
      </w:r>
      <w:r w:rsidR="00765DD2">
        <w:rPr>
          <w:rFonts w:ascii="Times New Roman" w:hAnsi="Times New Roman" w:cs="Times New Roman"/>
        </w:rPr>
        <w:t xml:space="preserve">an optional data frame </w:t>
      </w:r>
      <w:del w:id="228" w:author="Liying" w:date="2019-12-04T13:45:00Z">
        <w:r w:rsidR="00765DD2" w:rsidDel="0007364F">
          <w:rPr>
            <w:rFonts w:ascii="Times New Roman" w:hAnsi="Times New Roman" w:cs="Times New Roman"/>
          </w:rPr>
          <w:delText>in which to interpret the</w:delText>
        </w:r>
      </w:del>
      <w:ins w:id="229" w:author="Liying" w:date="2019-12-04T13:45:00Z">
        <w:r w:rsidR="0007364F">
          <w:rPr>
            <w:rFonts w:ascii="Times New Roman" w:hAnsi="Times New Roman" w:cs="Times New Roman"/>
          </w:rPr>
          <w:t>that contains</w:t>
        </w:r>
      </w:ins>
      <w:r w:rsidR="00765DD2">
        <w:rPr>
          <w:rFonts w:ascii="Times New Roman" w:hAnsi="Times New Roman" w:cs="Times New Roman"/>
        </w:rPr>
        <w:t xml:space="preserve"> </w:t>
      </w:r>
      <w:r w:rsidR="00E03A1B">
        <w:rPr>
          <w:rFonts w:ascii="Times New Roman" w:hAnsi="Times New Roman" w:cs="Times New Roman"/>
        </w:rPr>
        <w:t xml:space="preserve">variables named in </w:t>
      </w:r>
      <w:proofErr w:type="spellStart"/>
      <w:r w:rsidR="00E03A1B">
        <w:rPr>
          <w:rFonts w:ascii="Times New Roman" w:hAnsi="Times New Roman" w:cs="Times New Roman"/>
        </w:rPr>
        <w:t>acc</w:t>
      </w:r>
      <w:proofErr w:type="spellEnd"/>
      <w:r w:rsidR="00E03A1B">
        <w:rPr>
          <w:rFonts w:ascii="Times New Roman" w:hAnsi="Times New Roman" w:cs="Times New Roman"/>
        </w:rPr>
        <w:t xml:space="preserve">, </w:t>
      </w:r>
      <w:proofErr w:type="spellStart"/>
      <w:r w:rsidR="00E03A1B">
        <w:rPr>
          <w:rFonts w:ascii="Times New Roman" w:hAnsi="Times New Roman" w:cs="Times New Roman"/>
        </w:rPr>
        <w:t>pcc</w:t>
      </w:r>
      <w:proofErr w:type="spellEnd"/>
      <w:r w:rsidR="00E03A1B">
        <w:rPr>
          <w:rFonts w:ascii="Times New Roman" w:hAnsi="Times New Roman" w:cs="Times New Roman"/>
        </w:rPr>
        <w:t xml:space="preserve">, ccc, weights, and </w:t>
      </w:r>
      <w:proofErr w:type="spellStart"/>
      <w:r w:rsidR="00E03A1B">
        <w:rPr>
          <w:rFonts w:ascii="Times New Roman" w:hAnsi="Times New Roman" w:cs="Times New Roman"/>
        </w:rPr>
        <w:t>covs</w:t>
      </w:r>
      <w:proofErr w:type="spellEnd"/>
    </w:p>
    <w:p w14:paraId="6EDF62DA" w14:textId="2FDB9B6C" w:rsidR="007517B6" w:rsidRDefault="001B5D50" w:rsidP="007517B6">
      <w:pPr>
        <w:spacing w:line="360" w:lineRule="auto"/>
        <w:ind w:left="1080" w:hanging="1080"/>
        <w:rPr>
          <w:ins w:id="230" w:author="Liying" w:date="2019-12-04T19:19:00Z"/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F.test</w:t>
      </w:r>
      <w:proofErr w:type="spellEnd"/>
      <w:r>
        <w:rPr>
          <w:rFonts w:ascii="Times New Roman" w:hAnsi="Times New Roman" w:cs="Times New Roman"/>
        </w:rPr>
        <w:t xml:space="preserve">         </w:t>
      </w:r>
      <w:r w:rsidR="00174045">
        <w:rPr>
          <w:rFonts w:ascii="Times New Roman" w:hAnsi="Times New Roman" w:cs="Times New Roman"/>
        </w:rPr>
        <w:t xml:space="preserve">logical, if </w:t>
      </w:r>
      <w:r w:rsidR="00E035C6">
        <w:rPr>
          <w:rFonts w:ascii="Times New Roman" w:hAnsi="Times New Roman" w:cs="Times New Roman"/>
        </w:rPr>
        <w:t xml:space="preserve">run the </w:t>
      </w:r>
      <w:r w:rsidR="00283948">
        <w:rPr>
          <w:rFonts w:ascii="Times New Roman" w:hAnsi="Times New Roman" w:cs="Times New Roman"/>
        </w:rPr>
        <w:t>series of tests and return their results</w:t>
      </w:r>
    </w:p>
    <w:p w14:paraId="16E6384E" w14:textId="7BC349B0" w:rsidR="001B4A77" w:rsidRPr="0030270E" w:rsidRDefault="001B4A77" w:rsidP="007517B6">
      <w:pPr>
        <w:spacing w:line="360" w:lineRule="auto"/>
        <w:ind w:left="1080" w:hanging="1080"/>
        <w:rPr>
          <w:rFonts w:ascii="Times New Roman" w:hAnsi="Times New Roman" w:cs="Times New Roman"/>
        </w:rPr>
      </w:pPr>
      <w:ins w:id="231" w:author="Liying" w:date="2019-12-04T19:19:00Z">
        <w:r>
          <w:rPr>
            <w:rFonts w:ascii="Times New Roman" w:hAnsi="Times New Roman" w:cs="Times New Roman"/>
          </w:rPr>
          <w:t>family</w:t>
        </w:r>
        <w:r>
          <w:rPr>
            <w:rFonts w:ascii="Times New Roman" w:hAnsi="Times New Roman" w:cs="Times New Roman"/>
          </w:rPr>
          <w:tab/>
          <w:t>xxx</w:t>
        </w:r>
      </w:ins>
    </w:p>
    <w:p w14:paraId="353CCB8E" w14:textId="7859CFF0" w:rsidR="00270E86" w:rsidRPr="0030270E" w:rsidRDefault="00270E86" w:rsidP="004B48C5">
      <w:pPr>
        <w:spacing w:line="360" w:lineRule="auto"/>
        <w:rPr>
          <w:rFonts w:ascii="Times New Roman" w:hAnsi="Times New Roman" w:cs="Times New Roman"/>
        </w:rPr>
      </w:pPr>
    </w:p>
    <w:p w14:paraId="288B23B9" w14:textId="6FC4B12E" w:rsidR="00270E86" w:rsidRDefault="006D0A04" w:rsidP="004B48C5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Details</w:t>
      </w:r>
    </w:p>
    <w:p w14:paraId="67CE166A" w14:textId="144EE895" w:rsidR="002743C3" w:rsidRDefault="002743C3" w:rsidP="004B48C5">
      <w:pPr>
        <w:spacing w:line="360" w:lineRule="auto"/>
        <w:rPr>
          <w:rFonts w:ascii="Times New Roman" w:hAnsi="Times New Roman" w:cs="Times New Roman"/>
        </w:rPr>
      </w:pPr>
      <w:proofErr w:type="spellStart"/>
      <w:r w:rsidRPr="0030270E">
        <w:rPr>
          <w:rFonts w:ascii="Times New Roman" w:hAnsi="Times New Roman" w:cs="Times New Roman"/>
          <w:b/>
          <w:bCs/>
        </w:rPr>
        <w:t>apci</w:t>
      </w:r>
      <w:proofErr w:type="spellEnd"/>
      <w:r w:rsidRPr="0030270E">
        <w:rPr>
          <w:rFonts w:ascii="Times New Roman" w:hAnsi="Times New Roman" w:cs="Times New Roman"/>
          <w:b/>
          <w:bCs/>
        </w:rPr>
        <w:t xml:space="preserve"> </w:t>
      </w:r>
      <w:r w:rsidRPr="0030270E">
        <w:rPr>
          <w:rFonts w:ascii="Times New Roman" w:hAnsi="Times New Roman" w:cs="Times New Roman"/>
        </w:rPr>
        <w:t xml:space="preserve">is the </w:t>
      </w:r>
      <w:del w:id="232" w:author="Liying" w:date="2019-12-04T12:27:00Z">
        <w:r w:rsidRPr="0030270E" w:rsidDel="00410F7C">
          <w:rPr>
            <w:rFonts w:ascii="Times New Roman" w:hAnsi="Times New Roman" w:cs="Times New Roman"/>
          </w:rPr>
          <w:delText xml:space="preserve">key </w:delText>
        </w:r>
      </w:del>
      <w:ins w:id="233" w:author="Liying" w:date="2019-12-04T12:27:00Z">
        <w:r w:rsidR="00410F7C">
          <w:rPr>
            <w:rFonts w:ascii="Times New Roman" w:hAnsi="Times New Roman" w:cs="Times New Roman"/>
          </w:rPr>
          <w:t>core</w:t>
        </w:r>
        <w:r w:rsidR="00410F7C" w:rsidRPr="0030270E">
          <w:rPr>
            <w:rFonts w:ascii="Times New Roman" w:hAnsi="Times New Roman" w:cs="Times New Roman"/>
          </w:rPr>
          <w:t xml:space="preserve"> </w:t>
        </w:r>
      </w:ins>
      <w:r w:rsidRPr="0030270E">
        <w:rPr>
          <w:rFonts w:ascii="Times New Roman" w:hAnsi="Times New Roman" w:cs="Times New Roman"/>
        </w:rPr>
        <w:t>function in APCI package.</w:t>
      </w:r>
      <w:r w:rsidR="005552CA">
        <w:rPr>
          <w:rFonts w:ascii="Times New Roman" w:hAnsi="Times New Roman" w:cs="Times New Roman"/>
        </w:rPr>
        <w:t xml:space="preserve"> </w:t>
      </w:r>
      <w:r w:rsidR="009317C2">
        <w:rPr>
          <w:rFonts w:ascii="Times New Roman" w:hAnsi="Times New Roman" w:cs="Times New Roman"/>
        </w:rPr>
        <w:t xml:space="preserve">It </w:t>
      </w:r>
      <w:r w:rsidR="00CA282B">
        <w:rPr>
          <w:rFonts w:ascii="Times New Roman" w:hAnsi="Times New Roman" w:cs="Times New Roman"/>
        </w:rPr>
        <w:t xml:space="preserve">provides </w:t>
      </w:r>
      <w:del w:id="234" w:author="Liying" w:date="2019-12-04T19:26:00Z">
        <w:r w:rsidR="00CA282B" w:rsidDel="00A43CB5">
          <w:rPr>
            <w:rFonts w:ascii="Times New Roman" w:hAnsi="Times New Roman" w:cs="Times New Roman"/>
          </w:rPr>
          <w:delText xml:space="preserve">a </w:delText>
        </w:r>
      </w:del>
      <w:del w:id="235" w:author="Liying" w:date="2019-12-04T12:27:00Z">
        <w:r w:rsidR="00CA282B" w:rsidDel="00410F7C">
          <w:rPr>
            <w:rFonts w:ascii="Times New Roman" w:hAnsi="Times New Roman" w:cs="Times New Roman"/>
          </w:rPr>
          <w:delText xml:space="preserve">new </w:delText>
        </w:r>
      </w:del>
      <w:del w:id="236" w:author="Liying" w:date="2019-12-04T19:26:00Z">
        <w:r w:rsidR="00CA282B" w:rsidDel="00A43CB5">
          <w:rPr>
            <w:rFonts w:ascii="Times New Roman" w:hAnsi="Times New Roman" w:cs="Times New Roman"/>
          </w:rPr>
          <w:delText xml:space="preserve">way to </w:delText>
        </w:r>
        <w:r w:rsidR="00922A91" w:rsidDel="00A43CB5">
          <w:rPr>
            <w:rFonts w:ascii="Times New Roman" w:hAnsi="Times New Roman" w:cs="Times New Roman"/>
          </w:rPr>
          <w:delText xml:space="preserve">describe </w:delText>
        </w:r>
        <w:r w:rsidR="000408A4" w:rsidDel="00A43CB5">
          <w:rPr>
            <w:rFonts w:ascii="Times New Roman" w:hAnsi="Times New Roman" w:cs="Times New Roman"/>
          </w:rPr>
          <w:delText xml:space="preserve">the </w:delText>
        </w:r>
        <w:r w:rsidR="00214125" w:rsidDel="00A43CB5">
          <w:rPr>
            <w:rFonts w:ascii="Times New Roman" w:hAnsi="Times New Roman" w:cs="Times New Roman"/>
          </w:rPr>
          <w:delText xml:space="preserve">inter-cohort differences and intra-cohort </w:delText>
        </w:r>
        <w:r w:rsidR="00AE0B82" w:rsidDel="00A43CB5">
          <w:rPr>
            <w:rFonts w:ascii="Times New Roman" w:hAnsi="Times New Roman" w:cs="Times New Roman"/>
          </w:rPr>
          <w:delText>dynamics</w:delText>
        </w:r>
        <w:r w:rsidR="00AC7FD9" w:rsidDel="00A43CB5">
          <w:rPr>
            <w:rFonts w:ascii="Times New Roman" w:hAnsi="Times New Roman" w:cs="Times New Roman"/>
          </w:rPr>
          <w:delText xml:space="preserve"> by </w:delText>
        </w:r>
        <w:r w:rsidR="002F2DA8" w:rsidDel="00A43CB5">
          <w:rPr>
            <w:rFonts w:ascii="Times New Roman" w:hAnsi="Times New Roman" w:cs="Times New Roman"/>
          </w:rPr>
          <w:delText>including the age-period interaction term</w:delText>
        </w:r>
      </w:del>
      <w:ins w:id="237" w:author="Liying" w:date="2019-12-04T19:26:00Z">
        <w:r w:rsidR="00A43CB5">
          <w:rPr>
            <w:rFonts w:ascii="Times New Roman" w:hAnsi="Times New Roman" w:cs="Times New Roman"/>
          </w:rPr>
          <w:t>xxx</w:t>
        </w:r>
      </w:ins>
      <w:r w:rsidR="002F2DA8">
        <w:rPr>
          <w:rFonts w:ascii="Times New Roman" w:hAnsi="Times New Roman" w:cs="Times New Roman"/>
        </w:rPr>
        <w:t>.</w:t>
      </w:r>
    </w:p>
    <w:p w14:paraId="5768B00E" w14:textId="6636DE94" w:rsidR="002561D6" w:rsidRDefault="002561D6" w:rsidP="004B48C5">
      <w:pPr>
        <w:spacing w:line="360" w:lineRule="auto"/>
        <w:rPr>
          <w:rFonts w:ascii="Times New Roman" w:hAnsi="Times New Roman" w:cs="Times New Roman"/>
        </w:rPr>
      </w:pPr>
    </w:p>
    <w:p w14:paraId="6205B745" w14:textId="57428231" w:rsidR="002561D6" w:rsidRDefault="00FC166A" w:rsidP="004B48C5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Value</w:t>
      </w:r>
    </w:p>
    <w:p w14:paraId="2D8969C5" w14:textId="53BBEFAA" w:rsidR="00E6208C" w:rsidRDefault="00006723" w:rsidP="004B48C5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estimation results are returned as a list</w:t>
      </w:r>
      <w:r w:rsidR="007C0E7D">
        <w:rPr>
          <w:rFonts w:ascii="Times New Roman" w:hAnsi="Times New Roman" w:cs="Times New Roman"/>
        </w:rPr>
        <w:t xml:space="preserve"> with the following </w:t>
      </w:r>
      <w:del w:id="238" w:author="Liying" w:date="2019-12-04T13:46:00Z">
        <w:r w:rsidR="007C0E7D" w:rsidDel="007A3E1D">
          <w:rPr>
            <w:rFonts w:ascii="Times New Roman" w:hAnsi="Times New Roman" w:cs="Times New Roman"/>
          </w:rPr>
          <w:delText>conponents</w:delText>
        </w:r>
      </w:del>
      <w:ins w:id="239" w:author="Liying" w:date="2019-12-04T13:46:00Z">
        <w:r w:rsidR="007A3E1D">
          <w:rPr>
            <w:rFonts w:ascii="Times New Roman" w:hAnsi="Times New Roman" w:cs="Times New Roman"/>
          </w:rPr>
          <w:t>components</w:t>
        </w:r>
      </w:ins>
      <w:r w:rsidR="007C0E7D">
        <w:rPr>
          <w:rFonts w:ascii="Times New Roman" w:hAnsi="Times New Roman" w:cs="Times New Roman"/>
        </w:rPr>
        <w:t>:</w:t>
      </w:r>
    </w:p>
    <w:p w14:paraId="04837907" w14:textId="2310CDCF" w:rsidR="007C0E7D" w:rsidRDefault="00533CC1" w:rsidP="004B48C5">
      <w:pPr>
        <w:spacing w:line="360" w:lineRule="auto"/>
        <w:rPr>
          <w:rFonts w:ascii="Times New Roman" w:hAnsi="Times New Roman" w:cs="Times New Roman"/>
        </w:rPr>
      </w:pPr>
      <w:del w:id="240" w:author="Liying" w:date="2019-12-04T19:28:00Z">
        <w:r w:rsidDel="00AE6F17">
          <w:rPr>
            <w:rFonts w:ascii="Times New Roman" w:hAnsi="Times New Roman" w:cs="Times New Roman"/>
          </w:rPr>
          <w:delText xml:space="preserve">model    </w:delText>
        </w:r>
        <w:r w:rsidR="00761A1B" w:rsidDel="00AE6F17">
          <w:rPr>
            <w:rFonts w:ascii="Times New Roman" w:hAnsi="Times New Roman" w:cs="Times New Roman"/>
          </w:rPr>
          <w:delText xml:space="preserve">  </w:delText>
        </w:r>
        <w:r w:rsidR="00E51A50" w:rsidDel="00AE6F17">
          <w:rPr>
            <w:rFonts w:ascii="Times New Roman" w:hAnsi="Times New Roman" w:cs="Times New Roman"/>
          </w:rPr>
          <w:delText xml:space="preserve">  </w:delText>
        </w:r>
      </w:del>
      <w:ins w:id="241" w:author="Liying" w:date="2019-12-04T19:28:00Z">
        <w:r w:rsidR="00AE6F17">
          <w:rPr>
            <w:rFonts w:ascii="Times New Roman" w:hAnsi="Times New Roman" w:cs="Times New Roman"/>
          </w:rPr>
          <w:t>model</w:t>
        </w:r>
        <w:r w:rsidR="00AE6F17">
          <w:rPr>
            <w:rFonts w:ascii="Times New Roman" w:hAnsi="Times New Roman" w:cs="Times New Roman"/>
          </w:rPr>
          <w:tab/>
        </w:r>
        <w:r w:rsidR="00AE6F17">
          <w:rPr>
            <w:rFonts w:ascii="Times New Roman" w:hAnsi="Times New Roman" w:cs="Times New Roman"/>
          </w:rPr>
          <w:tab/>
        </w:r>
        <w:r w:rsidR="00AE6F17">
          <w:rPr>
            <w:rFonts w:ascii="Times New Roman" w:hAnsi="Times New Roman" w:cs="Times New Roman"/>
          </w:rPr>
          <w:tab/>
        </w:r>
      </w:ins>
      <w:r w:rsidR="009357AC">
        <w:rPr>
          <w:rFonts w:ascii="Times New Roman" w:hAnsi="Times New Roman" w:cs="Times New Roman"/>
        </w:rPr>
        <w:t>summary of the fitted generalized linear regression</w:t>
      </w:r>
    </w:p>
    <w:p w14:paraId="3F0A4B1D" w14:textId="56B43173" w:rsidR="00102D07" w:rsidRDefault="007B09CA" w:rsidP="004B48C5">
      <w:pPr>
        <w:spacing w:line="360" w:lineRule="auto"/>
        <w:rPr>
          <w:rFonts w:ascii="Times New Roman" w:hAnsi="Times New Roman" w:cs="Times New Roman"/>
        </w:rPr>
      </w:pPr>
      <w:del w:id="242" w:author="Liying" w:date="2019-12-04T19:27:00Z">
        <w:r w:rsidDel="007B3D8D">
          <w:rPr>
            <w:rFonts w:ascii="Times New Roman" w:hAnsi="Times New Roman" w:cs="Times New Roman"/>
          </w:rPr>
          <w:delText>step</w:delText>
        </w:r>
        <w:r w:rsidR="00E01752" w:rsidDel="007B3D8D">
          <w:rPr>
            <w:rFonts w:ascii="Times New Roman" w:hAnsi="Times New Roman" w:cs="Times New Roman"/>
          </w:rPr>
          <w:delText>1</w:delText>
        </w:r>
      </w:del>
      <w:proofErr w:type="spellStart"/>
      <w:ins w:id="243" w:author="Liying" w:date="2019-12-04T19:27:00Z">
        <w:r w:rsidR="007B3D8D">
          <w:rPr>
            <w:rFonts w:ascii="Times New Roman" w:hAnsi="Times New Roman" w:cs="Times New Roman"/>
          </w:rPr>
          <w:t>f_</w:t>
        </w:r>
      </w:ins>
      <w:r w:rsidR="00E01752">
        <w:rPr>
          <w:rFonts w:ascii="Times New Roman" w:hAnsi="Times New Roman" w:cs="Times New Roman"/>
        </w:rPr>
        <w:t>g</w:t>
      </w:r>
      <w:ins w:id="244" w:author="Liying" w:date="2019-12-04T13:46:00Z">
        <w:r w:rsidR="007A3E1D">
          <w:rPr>
            <w:rFonts w:ascii="Times New Roman" w:hAnsi="Times New Roman" w:cs="Times New Roman"/>
          </w:rPr>
          <w:t>lobal</w:t>
        </w:r>
      </w:ins>
      <w:proofErr w:type="spellEnd"/>
      <w:del w:id="245" w:author="Liying" w:date="2019-12-04T13:46:00Z">
        <w:r w:rsidR="00E01752" w:rsidDel="007A3E1D">
          <w:rPr>
            <w:rFonts w:ascii="Times New Roman" w:hAnsi="Times New Roman" w:cs="Times New Roman"/>
          </w:rPr>
          <w:delText>f</w:delText>
        </w:r>
      </w:del>
      <w:del w:id="246" w:author="Liying" w:date="2019-12-04T19:28:00Z">
        <w:r w:rsidR="00E01752" w:rsidDel="00AE6F17">
          <w:rPr>
            <w:rFonts w:ascii="Times New Roman" w:hAnsi="Times New Roman" w:cs="Times New Roman"/>
          </w:rPr>
          <w:delText xml:space="preserve">      </w:delText>
        </w:r>
      </w:del>
      <w:ins w:id="247" w:author="Liying" w:date="2019-12-04T19:28:00Z">
        <w:r w:rsidR="00AE6F17">
          <w:rPr>
            <w:rFonts w:ascii="Times New Roman" w:hAnsi="Times New Roman" w:cs="Times New Roman"/>
          </w:rPr>
          <w:tab/>
        </w:r>
        <w:r w:rsidR="00AE6F17">
          <w:rPr>
            <w:rFonts w:ascii="Times New Roman" w:hAnsi="Times New Roman" w:cs="Times New Roman"/>
          </w:rPr>
          <w:tab/>
        </w:r>
      </w:ins>
      <w:r w:rsidR="00E01752">
        <w:rPr>
          <w:rFonts w:ascii="Times New Roman" w:hAnsi="Times New Roman" w:cs="Times New Roman"/>
        </w:rPr>
        <w:t xml:space="preserve">results of the </w:t>
      </w:r>
      <w:r w:rsidR="00690938">
        <w:rPr>
          <w:rFonts w:ascii="Times New Roman" w:hAnsi="Times New Roman" w:cs="Times New Roman"/>
        </w:rPr>
        <w:t>global F test</w:t>
      </w:r>
    </w:p>
    <w:p w14:paraId="58851FE9" w14:textId="52336B5F" w:rsidR="00690938" w:rsidRDefault="00E46D75" w:rsidP="004B48C5">
      <w:pPr>
        <w:spacing w:line="360" w:lineRule="auto"/>
        <w:rPr>
          <w:rFonts w:ascii="Times New Roman" w:hAnsi="Times New Roman" w:cs="Times New Roman"/>
        </w:rPr>
      </w:pPr>
      <w:del w:id="248" w:author="Liying" w:date="2019-12-04T19:27:00Z">
        <w:r w:rsidDel="007B3D8D">
          <w:rPr>
            <w:rFonts w:ascii="Times New Roman" w:hAnsi="Times New Roman" w:cs="Times New Roman"/>
          </w:rPr>
          <w:delText>step2</w:delText>
        </w:r>
      </w:del>
      <w:proofErr w:type="spellStart"/>
      <w:ins w:id="249" w:author="Liying" w:date="2019-12-04T19:27:00Z">
        <w:r w:rsidR="007B3D8D">
          <w:rPr>
            <w:rFonts w:ascii="Times New Roman" w:hAnsi="Times New Roman" w:cs="Times New Roman"/>
          </w:rPr>
          <w:t>f_</w:t>
        </w:r>
      </w:ins>
      <w:r>
        <w:rPr>
          <w:rFonts w:ascii="Times New Roman" w:hAnsi="Times New Roman" w:cs="Times New Roman"/>
        </w:rPr>
        <w:t>l</w:t>
      </w:r>
      <w:ins w:id="250" w:author="Liying" w:date="2019-12-04T13:46:00Z">
        <w:r w:rsidR="007A3E1D">
          <w:rPr>
            <w:rFonts w:ascii="Times New Roman" w:hAnsi="Times New Roman" w:cs="Times New Roman"/>
          </w:rPr>
          <w:t>ocal</w:t>
        </w:r>
      </w:ins>
      <w:proofErr w:type="spellEnd"/>
      <w:del w:id="251" w:author="Liying" w:date="2019-12-04T13:46:00Z">
        <w:r w:rsidDel="007A3E1D">
          <w:rPr>
            <w:rFonts w:ascii="Times New Roman" w:hAnsi="Times New Roman" w:cs="Times New Roman"/>
          </w:rPr>
          <w:delText xml:space="preserve">f </w:delText>
        </w:r>
      </w:del>
      <w:del w:id="252" w:author="Liying" w:date="2019-12-04T19:28:00Z">
        <w:r w:rsidDel="00AE6F17">
          <w:rPr>
            <w:rFonts w:ascii="Times New Roman" w:hAnsi="Times New Roman" w:cs="Times New Roman"/>
          </w:rPr>
          <w:delText xml:space="preserve">      </w:delText>
        </w:r>
      </w:del>
      <w:ins w:id="253" w:author="Liying" w:date="2019-12-04T19:28:00Z">
        <w:r w:rsidR="00AE6F17">
          <w:rPr>
            <w:rFonts w:ascii="Times New Roman" w:hAnsi="Times New Roman" w:cs="Times New Roman"/>
          </w:rPr>
          <w:tab/>
        </w:r>
        <w:r w:rsidR="00AE6F17">
          <w:rPr>
            <w:rFonts w:ascii="Times New Roman" w:hAnsi="Times New Roman" w:cs="Times New Roman"/>
          </w:rPr>
          <w:tab/>
        </w:r>
      </w:ins>
      <w:ins w:id="254" w:author="Liying" w:date="2019-12-04T19:29:00Z">
        <w:r w:rsidR="00AE6F17">
          <w:rPr>
            <w:rFonts w:ascii="Times New Roman" w:hAnsi="Times New Roman" w:cs="Times New Roman"/>
          </w:rPr>
          <w:tab/>
        </w:r>
      </w:ins>
      <w:r>
        <w:rPr>
          <w:rFonts w:ascii="Times New Roman" w:hAnsi="Times New Roman" w:cs="Times New Roman"/>
        </w:rPr>
        <w:t>results of the local F test</w:t>
      </w:r>
    </w:p>
    <w:p w14:paraId="76BEF1DF" w14:textId="671E65BB" w:rsidR="00E46D75" w:rsidRDefault="00B12440" w:rsidP="004B48C5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intercept</w:t>
      </w:r>
      <w:ins w:id="255" w:author="Liying" w:date="2019-12-04T19:28:00Z">
        <w:r w:rsidR="00AE6F17">
          <w:rPr>
            <w:rFonts w:ascii="Times New Roman" w:hAnsi="Times New Roman" w:cs="Times New Roman"/>
          </w:rPr>
          <w:tab/>
        </w:r>
        <w:r w:rsidR="00AE6F17">
          <w:rPr>
            <w:rFonts w:ascii="Times New Roman" w:hAnsi="Times New Roman" w:cs="Times New Roman"/>
          </w:rPr>
          <w:tab/>
        </w:r>
      </w:ins>
      <w:del w:id="256" w:author="Liying" w:date="2019-12-04T19:28:00Z">
        <w:r w:rsidR="00321585" w:rsidDel="00AE6F17">
          <w:rPr>
            <w:rFonts w:ascii="Times New Roman" w:hAnsi="Times New Roman" w:cs="Times New Roman"/>
          </w:rPr>
          <w:delText xml:space="preserve">    </w:delText>
        </w:r>
      </w:del>
      <w:r w:rsidR="00A14141">
        <w:rPr>
          <w:rFonts w:ascii="Times New Roman" w:hAnsi="Times New Roman" w:cs="Times New Roman"/>
        </w:rPr>
        <w:t xml:space="preserve">the </w:t>
      </w:r>
      <w:proofErr w:type="spellStart"/>
      <w:ins w:id="257" w:author="Liying" w:date="2019-12-06T08:53:00Z">
        <w:r w:rsidR="00950489">
          <w:rPr>
            <w:rFonts w:ascii="Times New Roman" w:hAnsi="Times New Roman" w:cs="Times New Roman"/>
          </w:rPr>
          <w:t>ovearal</w:t>
        </w:r>
        <w:proofErr w:type="spellEnd"/>
        <w:r w:rsidR="00950489">
          <w:rPr>
            <w:rFonts w:ascii="Times New Roman" w:hAnsi="Times New Roman" w:cs="Times New Roman"/>
          </w:rPr>
          <w:t xml:space="preserve"> </w:t>
        </w:r>
      </w:ins>
      <w:r w:rsidR="00A14141">
        <w:rPr>
          <w:rFonts w:ascii="Times New Roman" w:hAnsi="Times New Roman" w:cs="Times New Roman"/>
        </w:rPr>
        <w:t xml:space="preserve">intercept </w:t>
      </w:r>
    </w:p>
    <w:p w14:paraId="1ECFC8C6" w14:textId="4B5A1A2D" w:rsidR="00AC66D2" w:rsidRDefault="00E072F2" w:rsidP="004B48C5">
      <w:p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age_effect</w:t>
      </w:r>
      <w:proofErr w:type="spellEnd"/>
      <w:ins w:id="258" w:author="Liying" w:date="2019-12-04T19:28:00Z">
        <w:r w:rsidR="00AE6F17">
          <w:rPr>
            <w:rFonts w:ascii="Times New Roman" w:hAnsi="Times New Roman" w:cs="Times New Roman"/>
          </w:rPr>
          <w:tab/>
        </w:r>
        <w:r w:rsidR="00AE6F17">
          <w:rPr>
            <w:rFonts w:ascii="Times New Roman" w:hAnsi="Times New Roman" w:cs="Times New Roman"/>
          </w:rPr>
          <w:tab/>
        </w:r>
      </w:ins>
      <w:del w:id="259" w:author="Liying" w:date="2019-12-04T19:28:00Z">
        <w:r w:rsidDel="00AE6F17">
          <w:rPr>
            <w:rFonts w:ascii="Times New Roman" w:hAnsi="Times New Roman" w:cs="Times New Roman"/>
          </w:rPr>
          <w:delText xml:space="preserve"> </w:delText>
        </w:r>
      </w:del>
      <w:del w:id="260" w:author="Liying" w:date="2019-12-06T08:53:00Z">
        <w:r w:rsidR="008054A6" w:rsidDel="00950489">
          <w:rPr>
            <w:rFonts w:ascii="Times New Roman" w:hAnsi="Times New Roman" w:cs="Times New Roman"/>
          </w:rPr>
          <w:delText xml:space="preserve">the </w:delText>
        </w:r>
      </w:del>
      <w:r w:rsidR="008054A6">
        <w:rPr>
          <w:rFonts w:ascii="Times New Roman" w:hAnsi="Times New Roman" w:cs="Times New Roman"/>
        </w:rPr>
        <w:t>estimated age effect</w:t>
      </w:r>
    </w:p>
    <w:p w14:paraId="72E98388" w14:textId="1431A3E2" w:rsidR="008054A6" w:rsidRDefault="008054A6" w:rsidP="004B48C5">
      <w:p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period_effect</w:t>
      </w:r>
      <w:proofErr w:type="spellEnd"/>
      <w:r>
        <w:rPr>
          <w:rFonts w:ascii="Times New Roman" w:hAnsi="Times New Roman" w:cs="Times New Roman"/>
        </w:rPr>
        <w:t xml:space="preserve">   </w:t>
      </w:r>
      <w:ins w:id="261" w:author="Liying" w:date="2019-12-04T19:29:00Z">
        <w:r w:rsidR="00AE6F17">
          <w:rPr>
            <w:rFonts w:ascii="Times New Roman" w:hAnsi="Times New Roman" w:cs="Times New Roman"/>
          </w:rPr>
          <w:tab/>
        </w:r>
      </w:ins>
      <w:del w:id="262" w:author="Liying" w:date="2019-12-06T08:53:00Z">
        <w:r w:rsidDel="00950489">
          <w:rPr>
            <w:rFonts w:ascii="Times New Roman" w:hAnsi="Times New Roman" w:cs="Times New Roman"/>
          </w:rPr>
          <w:delText xml:space="preserve">the </w:delText>
        </w:r>
      </w:del>
      <w:r>
        <w:rPr>
          <w:rFonts w:ascii="Times New Roman" w:hAnsi="Times New Roman" w:cs="Times New Roman"/>
        </w:rPr>
        <w:t>estimated period effect</w:t>
      </w:r>
    </w:p>
    <w:p w14:paraId="55D9DCEB" w14:textId="53B2FE54" w:rsidR="008054A6" w:rsidRDefault="008054A6" w:rsidP="004B48C5">
      <w:p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cohort_</w:t>
      </w:r>
      <w:del w:id="263" w:author="Liying" w:date="2019-12-04T19:28:00Z">
        <w:r w:rsidDel="007B3D8D">
          <w:rPr>
            <w:rFonts w:ascii="Times New Roman" w:hAnsi="Times New Roman" w:cs="Times New Roman"/>
          </w:rPr>
          <w:delText xml:space="preserve">int        </w:delText>
        </w:r>
      </w:del>
      <w:ins w:id="264" w:author="Liying" w:date="2019-12-04T19:28:00Z">
        <w:r w:rsidR="007B3D8D">
          <w:rPr>
            <w:rFonts w:ascii="Times New Roman" w:hAnsi="Times New Roman" w:cs="Times New Roman"/>
          </w:rPr>
          <w:t>average</w:t>
        </w:r>
        <w:proofErr w:type="spellEnd"/>
        <w:r w:rsidR="00AE6F17">
          <w:rPr>
            <w:rFonts w:ascii="Times New Roman" w:hAnsi="Times New Roman" w:cs="Times New Roman"/>
          </w:rPr>
          <w:tab/>
        </w:r>
      </w:ins>
      <w:ins w:id="265" w:author="Liying" w:date="2019-12-06T08:53:00Z">
        <w:r w:rsidR="00950489">
          <w:rPr>
            <w:rFonts w:ascii="Times New Roman" w:hAnsi="Times New Roman" w:cs="Times New Roman"/>
          </w:rPr>
          <w:t xml:space="preserve">cohort averages for comparing </w:t>
        </w:r>
      </w:ins>
      <w:del w:id="266" w:author="Liying" w:date="2019-12-06T08:53:00Z">
        <w:r w:rsidR="00F37D8B" w:rsidDel="00950489">
          <w:rPr>
            <w:rFonts w:ascii="Times New Roman" w:hAnsi="Times New Roman" w:cs="Times New Roman"/>
          </w:rPr>
          <w:delText xml:space="preserve">the </w:delText>
        </w:r>
      </w:del>
      <w:r w:rsidR="001D35B5">
        <w:rPr>
          <w:rFonts w:ascii="Times New Roman" w:hAnsi="Times New Roman" w:cs="Times New Roman"/>
        </w:rPr>
        <w:t>int</w:t>
      </w:r>
      <w:r w:rsidR="00602001">
        <w:rPr>
          <w:rFonts w:ascii="Times New Roman" w:hAnsi="Times New Roman" w:cs="Times New Roman"/>
        </w:rPr>
        <w:t>er</w:t>
      </w:r>
      <w:r w:rsidR="001D35B5">
        <w:rPr>
          <w:rFonts w:ascii="Times New Roman" w:hAnsi="Times New Roman" w:cs="Times New Roman"/>
        </w:rPr>
        <w:t xml:space="preserve">-cohort </w:t>
      </w:r>
      <w:del w:id="267" w:author="Liying" w:date="2019-12-06T08:53:00Z">
        <w:r w:rsidR="000D6720" w:rsidDel="00950489">
          <w:rPr>
            <w:rFonts w:ascii="Times New Roman" w:hAnsi="Times New Roman" w:cs="Times New Roman"/>
          </w:rPr>
          <w:delText>changes</w:delText>
        </w:r>
      </w:del>
      <w:ins w:id="268" w:author="Liying" w:date="2019-12-06T08:53:00Z">
        <w:r w:rsidR="00950489">
          <w:rPr>
            <w:rFonts w:ascii="Times New Roman" w:hAnsi="Times New Roman" w:cs="Times New Roman"/>
          </w:rPr>
          <w:t>differences</w:t>
        </w:r>
      </w:ins>
    </w:p>
    <w:p w14:paraId="66654EE8" w14:textId="6EFBD016" w:rsidR="000D6720" w:rsidRDefault="000D6720" w:rsidP="004B48C5">
      <w:p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cohort_slope</w:t>
      </w:r>
      <w:proofErr w:type="spellEnd"/>
      <w:ins w:id="269" w:author="Liying" w:date="2019-12-04T19:28:00Z">
        <w:r w:rsidR="00AE6F17">
          <w:rPr>
            <w:rFonts w:ascii="Times New Roman" w:hAnsi="Times New Roman" w:cs="Times New Roman"/>
          </w:rPr>
          <w:tab/>
        </w:r>
        <w:r w:rsidR="00AE6F17">
          <w:rPr>
            <w:rFonts w:ascii="Times New Roman" w:hAnsi="Times New Roman" w:cs="Times New Roman"/>
          </w:rPr>
          <w:tab/>
        </w:r>
      </w:ins>
      <w:del w:id="270" w:author="Liying" w:date="2019-12-04T19:28:00Z">
        <w:r w:rsidR="00B00202" w:rsidDel="00AE6F17">
          <w:rPr>
            <w:rFonts w:ascii="Times New Roman" w:hAnsi="Times New Roman" w:cs="Times New Roman"/>
          </w:rPr>
          <w:delText xml:space="preserve">    </w:delText>
        </w:r>
      </w:del>
      <w:del w:id="271" w:author="Liying" w:date="2019-12-06T08:53:00Z">
        <w:r w:rsidR="00B00202" w:rsidDel="00950489">
          <w:rPr>
            <w:rFonts w:ascii="Times New Roman" w:hAnsi="Times New Roman" w:cs="Times New Roman"/>
          </w:rPr>
          <w:delText xml:space="preserve">the </w:delText>
        </w:r>
      </w:del>
      <w:r w:rsidR="00B00202">
        <w:rPr>
          <w:rFonts w:ascii="Times New Roman" w:hAnsi="Times New Roman" w:cs="Times New Roman"/>
        </w:rPr>
        <w:t xml:space="preserve">intra-cohort </w:t>
      </w:r>
      <w:ins w:id="272" w:author="Liying" w:date="2019-12-06T08:53:00Z">
        <w:r w:rsidR="00950489">
          <w:rPr>
            <w:rFonts w:ascii="Times New Roman" w:hAnsi="Times New Roman" w:cs="Times New Roman"/>
          </w:rPr>
          <w:t xml:space="preserve">life-course </w:t>
        </w:r>
      </w:ins>
      <w:r w:rsidR="00B00202">
        <w:rPr>
          <w:rFonts w:ascii="Times New Roman" w:hAnsi="Times New Roman" w:cs="Times New Roman"/>
        </w:rPr>
        <w:t>changes</w:t>
      </w:r>
    </w:p>
    <w:p w14:paraId="03F566EF" w14:textId="787A90B9" w:rsidR="00216213" w:rsidRDefault="00216213" w:rsidP="004B48C5">
      <w:pPr>
        <w:spacing w:line="360" w:lineRule="auto"/>
        <w:rPr>
          <w:rFonts w:ascii="Times New Roman" w:hAnsi="Times New Roman" w:cs="Times New Roman"/>
        </w:rPr>
      </w:pPr>
    </w:p>
    <w:p w14:paraId="110F085D" w14:textId="72AE919E" w:rsidR="00216213" w:rsidRDefault="00972AC0" w:rsidP="004B48C5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Reference</w:t>
      </w:r>
      <w:r w:rsidR="007C4FE3">
        <w:rPr>
          <w:rFonts w:ascii="Times New Roman" w:hAnsi="Times New Roman" w:cs="Times New Roman"/>
        </w:rPr>
        <w:t>s</w:t>
      </w:r>
    </w:p>
    <w:p w14:paraId="64E715D9" w14:textId="6920D452" w:rsidR="00FD2509" w:rsidRDefault="0082561A" w:rsidP="004B48C5">
      <w:pPr>
        <w:spacing w:line="360" w:lineRule="auto"/>
        <w:rPr>
          <w:rFonts w:ascii="Times New Roman" w:hAnsi="Times New Roman" w:cs="Times New Roman"/>
        </w:rPr>
      </w:pPr>
      <w:r w:rsidRPr="0030270E">
        <w:rPr>
          <w:rFonts w:ascii="Times New Roman" w:hAnsi="Times New Roman" w:cs="Times New Roman"/>
        </w:rPr>
        <w:t>Luo and Hodge</w:t>
      </w:r>
      <w:ins w:id="273" w:author="Liying" w:date="2019-12-04T13:47:00Z">
        <w:r w:rsidR="005B11EB">
          <w:rPr>
            <w:rFonts w:ascii="Times New Roman" w:hAnsi="Times New Roman" w:cs="Times New Roman"/>
          </w:rPr>
          <w:t xml:space="preserve"> Forthcoming</w:t>
        </w:r>
      </w:ins>
      <w:del w:id="274" w:author="Liying" w:date="2019-12-04T13:47:00Z">
        <w:r w:rsidRPr="0030270E" w:rsidDel="005B11EB">
          <w:rPr>
            <w:rFonts w:ascii="Times New Roman" w:hAnsi="Times New Roman" w:cs="Times New Roman"/>
          </w:rPr>
          <w:delText>,</w:delText>
        </w:r>
      </w:del>
      <w:r w:rsidRPr="0030270E">
        <w:rPr>
          <w:rFonts w:ascii="Times New Roman" w:hAnsi="Times New Roman" w:cs="Times New Roman"/>
        </w:rPr>
        <w:t xml:space="preserve"> </w:t>
      </w:r>
      <w:del w:id="275" w:author="Liying" w:date="2019-12-04T13:47:00Z">
        <w:r w:rsidRPr="0030270E" w:rsidDel="005B11EB">
          <w:rPr>
            <w:rFonts w:ascii="Times New Roman" w:hAnsi="Times New Roman" w:cs="Times New Roman"/>
          </w:rPr>
          <w:delText>2019</w:delText>
        </w:r>
      </w:del>
    </w:p>
    <w:p w14:paraId="550A7EDD" w14:textId="0EB1D8CD" w:rsidR="006A48FD" w:rsidRDefault="006A48FD" w:rsidP="004B48C5">
      <w:pPr>
        <w:spacing w:line="360" w:lineRule="auto"/>
        <w:rPr>
          <w:rFonts w:ascii="Times New Roman" w:hAnsi="Times New Roman" w:cs="Times New Roman"/>
        </w:rPr>
      </w:pPr>
    </w:p>
    <w:p w14:paraId="57D6F541" w14:textId="1CA09902" w:rsidR="006A48FD" w:rsidRDefault="002279FC" w:rsidP="004B48C5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Example</w:t>
      </w:r>
      <w:r w:rsidR="007755D9">
        <w:rPr>
          <w:rFonts w:ascii="Times New Roman" w:hAnsi="Times New Roman" w:cs="Times New Roman"/>
        </w:rPr>
        <w:t>s</w:t>
      </w:r>
    </w:p>
    <w:p w14:paraId="45DF8388" w14:textId="5C113AA4" w:rsidR="00B36D53" w:rsidRDefault="00950C07" w:rsidP="004B48C5">
      <w:pPr>
        <w:spacing w:line="360" w:lineRule="auto"/>
        <w:rPr>
          <w:rFonts w:ascii="Times New Roman" w:hAnsi="Times New Roman" w:cs="Times New Roman"/>
        </w:rPr>
      </w:pPr>
      <w:r w:rsidRPr="00950C07">
        <w:rPr>
          <w:rFonts w:ascii="Times New Roman" w:hAnsi="Times New Roman" w:cs="Times New Roman"/>
        </w:rPr>
        <w:t>library("APCI")</w:t>
      </w:r>
    </w:p>
    <w:p w14:paraId="1C0393BA" w14:textId="2D77D17E" w:rsidR="006F3E2F" w:rsidRDefault="0025013F" w:rsidP="004B48C5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</w:t>
      </w:r>
      <w:r w:rsidR="00DE58FA">
        <w:rPr>
          <w:rFonts w:ascii="Times New Roman" w:hAnsi="Times New Roman" w:cs="Times New Roman"/>
        </w:rPr>
        <w:t>A</w:t>
      </w:r>
      <w:r w:rsidR="00A31760">
        <w:rPr>
          <w:rFonts w:ascii="Times New Roman" w:hAnsi="Times New Roman" w:cs="Times New Roman"/>
        </w:rPr>
        <w:t xml:space="preserve">ssociating </w:t>
      </w:r>
      <w:r w:rsidR="003759E0" w:rsidRPr="00D516EB">
        <w:rPr>
          <w:rFonts w:ascii="Times New Roman" w:hAnsi="Times New Roman" w:cs="Times New Roman"/>
          <w:b/>
          <w:bCs/>
        </w:rPr>
        <w:t>APCI</w:t>
      </w:r>
      <w:r w:rsidR="003759E0">
        <w:rPr>
          <w:rFonts w:ascii="Times New Roman" w:hAnsi="Times New Roman" w:cs="Times New Roman"/>
        </w:rPr>
        <w:t xml:space="preserve"> </w:t>
      </w:r>
      <w:proofErr w:type="gramStart"/>
      <w:r w:rsidR="003759E0">
        <w:rPr>
          <w:rFonts w:ascii="Times New Roman" w:hAnsi="Times New Roman" w:cs="Times New Roman"/>
        </w:rPr>
        <w:t xml:space="preserve">package, </w:t>
      </w:r>
      <w:r w:rsidR="00DE58FA">
        <w:rPr>
          <w:rFonts w:ascii="Times New Roman" w:hAnsi="Times New Roman" w:cs="Times New Roman"/>
        </w:rPr>
        <w:t xml:space="preserve"> </w:t>
      </w:r>
      <w:r w:rsidR="00EB7F6D">
        <w:rPr>
          <w:rFonts w:ascii="Times New Roman" w:hAnsi="Times New Roman" w:cs="Times New Roman"/>
        </w:rPr>
        <w:t>the</w:t>
      </w:r>
      <w:proofErr w:type="gramEnd"/>
      <w:r w:rsidR="00EB7F6D">
        <w:rPr>
          <w:rFonts w:ascii="Times New Roman" w:hAnsi="Times New Roman" w:cs="Times New Roman"/>
        </w:rPr>
        <w:t xml:space="preserve"> </w:t>
      </w:r>
      <w:r w:rsidR="002E0468">
        <w:rPr>
          <w:rFonts w:ascii="Times New Roman" w:hAnsi="Times New Roman" w:cs="Times New Roman"/>
        </w:rPr>
        <w:t xml:space="preserve">data of </w:t>
      </w:r>
      <w:r w:rsidR="00EB52B0">
        <w:rPr>
          <w:rFonts w:ascii="Times New Roman" w:hAnsi="Times New Roman" w:cs="Times New Roman"/>
        </w:rPr>
        <w:t xml:space="preserve">1990-2014 Current Population Survey </w:t>
      </w:r>
      <w:r w:rsidR="006060A2">
        <w:rPr>
          <w:rFonts w:ascii="Times New Roman" w:hAnsi="Times New Roman" w:cs="Times New Roman"/>
        </w:rPr>
        <w:t xml:space="preserve">containing </w:t>
      </w:r>
      <w:r w:rsidR="002262DB">
        <w:rPr>
          <w:rFonts w:ascii="Times New Roman" w:hAnsi="Times New Roman" w:cs="Times New Roman"/>
        </w:rPr>
        <w:t>#</w:t>
      </w:r>
      <w:r w:rsidR="006060A2">
        <w:rPr>
          <w:rFonts w:ascii="Times New Roman" w:hAnsi="Times New Roman" w:cs="Times New Roman"/>
        </w:rPr>
        <w:t>1</w:t>
      </w:r>
      <w:r w:rsidR="006A5975">
        <w:rPr>
          <w:rFonts w:ascii="Times New Roman" w:hAnsi="Times New Roman" w:cs="Times New Roman"/>
        </w:rPr>
        <w:t>,</w:t>
      </w:r>
      <w:r w:rsidR="006060A2">
        <w:rPr>
          <w:rFonts w:ascii="Times New Roman" w:hAnsi="Times New Roman" w:cs="Times New Roman"/>
        </w:rPr>
        <w:t>071</w:t>
      </w:r>
      <w:r w:rsidR="006A5975">
        <w:rPr>
          <w:rFonts w:ascii="Times New Roman" w:hAnsi="Times New Roman" w:cs="Times New Roman"/>
        </w:rPr>
        <w:t>,</w:t>
      </w:r>
      <w:r w:rsidR="006060A2">
        <w:rPr>
          <w:rFonts w:ascii="Times New Roman" w:hAnsi="Times New Roman" w:cs="Times New Roman"/>
        </w:rPr>
        <w:t xml:space="preserve">234 white women aged 20 to 64 </w:t>
      </w:r>
      <w:r w:rsidR="00776EF5">
        <w:rPr>
          <w:rFonts w:ascii="Times New Roman" w:hAnsi="Times New Roman" w:cs="Times New Roman"/>
        </w:rPr>
        <w:t xml:space="preserve">is automatically loaded, which is then used in this </w:t>
      </w:r>
      <w:r w:rsidR="00B57EF1">
        <w:rPr>
          <w:rFonts w:ascii="Times New Roman" w:hAnsi="Times New Roman" w:cs="Times New Roman"/>
        </w:rPr>
        <w:t>#</w:t>
      </w:r>
      <w:r w:rsidR="00E25E80">
        <w:rPr>
          <w:rFonts w:ascii="Times New Roman" w:hAnsi="Times New Roman" w:cs="Times New Roman"/>
        </w:rPr>
        <w:t>example.</w:t>
      </w:r>
    </w:p>
    <w:p w14:paraId="2E6CA084" w14:textId="005802AF" w:rsidR="00F616EC" w:rsidRDefault="00F616EC" w:rsidP="004B48C5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 fit model</w:t>
      </w:r>
    </w:p>
    <w:p w14:paraId="407E1D3A" w14:textId="29F97C3A" w:rsidR="00CB63C1" w:rsidRPr="00CB63C1" w:rsidRDefault="00CB63C1" w:rsidP="00CB63C1">
      <w:pPr>
        <w:spacing w:line="360" w:lineRule="auto"/>
        <w:rPr>
          <w:rFonts w:ascii="Times New Roman" w:hAnsi="Times New Roman" w:cs="Times New Roman"/>
        </w:rPr>
      </w:pPr>
      <w:del w:id="276" w:author="Liying" w:date="2019-12-04T19:29:00Z">
        <w:r w:rsidRPr="00CB63C1" w:rsidDel="00557F33">
          <w:rPr>
            <w:rFonts w:ascii="Times New Roman" w:hAnsi="Times New Roman" w:cs="Times New Roman"/>
          </w:rPr>
          <w:delText>APC_I</w:delText>
        </w:r>
      </w:del>
      <w:proofErr w:type="spellStart"/>
      <w:proofErr w:type="gramStart"/>
      <w:ins w:id="277" w:author="Liying" w:date="2019-12-04T19:29:00Z">
        <w:r w:rsidR="00557F33">
          <w:rPr>
            <w:rFonts w:ascii="Times New Roman" w:hAnsi="Times New Roman" w:cs="Times New Roman"/>
          </w:rPr>
          <w:t>test</w:t>
        </w:r>
      </w:ins>
      <w:ins w:id="278" w:author="Liying" w:date="2019-12-06T08:43:00Z">
        <w:r w:rsidR="00A3741F">
          <w:rPr>
            <w:rFonts w:ascii="Times New Roman" w:hAnsi="Times New Roman" w:cs="Times New Roman"/>
          </w:rPr>
          <w:t>.</w:t>
        </w:r>
      </w:ins>
      <w:ins w:id="279" w:author="Liying" w:date="2019-12-04T19:29:00Z">
        <w:r w:rsidR="00557F33">
          <w:rPr>
            <w:rFonts w:ascii="Times New Roman" w:hAnsi="Times New Roman" w:cs="Times New Roman"/>
          </w:rPr>
          <w:t>result</w:t>
        </w:r>
      </w:ins>
      <w:proofErr w:type="spellEnd"/>
      <w:proofErr w:type="gramEnd"/>
      <w:r w:rsidRPr="00CB63C1">
        <w:rPr>
          <w:rFonts w:ascii="Times New Roman" w:hAnsi="Times New Roman" w:cs="Times New Roman"/>
        </w:rPr>
        <w:t xml:space="preserve"> &lt;- </w:t>
      </w:r>
      <w:proofErr w:type="spellStart"/>
      <w:r w:rsidRPr="00CB63C1">
        <w:rPr>
          <w:rFonts w:ascii="Times New Roman" w:hAnsi="Times New Roman" w:cs="Times New Roman"/>
        </w:rPr>
        <w:t>apci</w:t>
      </w:r>
      <w:proofErr w:type="spellEnd"/>
      <w:r w:rsidRPr="00CB63C1">
        <w:rPr>
          <w:rFonts w:ascii="Times New Roman" w:hAnsi="Times New Roman" w:cs="Times New Roman"/>
        </w:rPr>
        <w:t>(outcome = "</w:t>
      </w:r>
      <w:proofErr w:type="spellStart"/>
      <w:r w:rsidRPr="00CB63C1">
        <w:rPr>
          <w:rFonts w:ascii="Times New Roman" w:hAnsi="Times New Roman" w:cs="Times New Roman"/>
        </w:rPr>
        <w:t>inlfc</w:t>
      </w:r>
      <w:proofErr w:type="spellEnd"/>
      <w:r w:rsidRPr="00CB63C1">
        <w:rPr>
          <w:rFonts w:ascii="Times New Roman" w:hAnsi="Times New Roman" w:cs="Times New Roman"/>
        </w:rPr>
        <w:t>",</w:t>
      </w:r>
      <w:bookmarkStart w:id="280" w:name="_GoBack"/>
      <w:bookmarkEnd w:id="280"/>
    </w:p>
    <w:p w14:paraId="4133FF74" w14:textId="4C384DF9" w:rsidR="00CB63C1" w:rsidRPr="00CB63C1" w:rsidRDefault="00CB63C1" w:rsidP="00CB63C1">
      <w:pPr>
        <w:spacing w:line="360" w:lineRule="auto"/>
        <w:rPr>
          <w:rFonts w:ascii="Times New Roman" w:hAnsi="Times New Roman" w:cs="Times New Roman"/>
        </w:rPr>
      </w:pPr>
      <w:r w:rsidRPr="00CB63C1">
        <w:rPr>
          <w:rFonts w:ascii="Times New Roman" w:hAnsi="Times New Roman" w:cs="Times New Roman"/>
        </w:rPr>
        <w:lastRenderedPageBreak/>
        <w:t xml:space="preserve">                    a</w:t>
      </w:r>
      <w:ins w:id="281" w:author="Liying" w:date="2019-12-06T08:43:00Z">
        <w:r w:rsidR="00A3741F">
          <w:rPr>
            <w:rFonts w:ascii="Times New Roman" w:hAnsi="Times New Roman" w:cs="Times New Roman"/>
          </w:rPr>
          <w:t>ge</w:t>
        </w:r>
      </w:ins>
      <w:del w:id="282" w:author="Liying" w:date="2019-12-06T08:43:00Z">
        <w:r w:rsidRPr="00CB63C1" w:rsidDel="00A3741F">
          <w:rPr>
            <w:rFonts w:ascii="Times New Roman" w:hAnsi="Times New Roman" w:cs="Times New Roman"/>
          </w:rPr>
          <w:delText>cc</w:delText>
        </w:r>
      </w:del>
      <w:r w:rsidRPr="00CB63C1">
        <w:rPr>
          <w:rFonts w:ascii="Times New Roman" w:hAnsi="Times New Roman" w:cs="Times New Roman"/>
        </w:rPr>
        <w:t xml:space="preserve"> = "</w:t>
      </w:r>
      <w:proofErr w:type="spellStart"/>
      <w:r w:rsidRPr="00CB63C1">
        <w:rPr>
          <w:rFonts w:ascii="Times New Roman" w:hAnsi="Times New Roman" w:cs="Times New Roman"/>
        </w:rPr>
        <w:t>acc</w:t>
      </w:r>
      <w:proofErr w:type="spellEnd"/>
      <w:r w:rsidRPr="00CB63C1">
        <w:rPr>
          <w:rFonts w:ascii="Times New Roman" w:hAnsi="Times New Roman" w:cs="Times New Roman"/>
        </w:rPr>
        <w:t>",</w:t>
      </w:r>
    </w:p>
    <w:p w14:paraId="02DBE6A0" w14:textId="7FA2A778" w:rsidR="00CB63C1" w:rsidRPr="00CB63C1" w:rsidRDefault="00CB63C1" w:rsidP="00CB63C1">
      <w:pPr>
        <w:spacing w:line="360" w:lineRule="auto"/>
        <w:rPr>
          <w:rFonts w:ascii="Times New Roman" w:hAnsi="Times New Roman" w:cs="Times New Roman"/>
        </w:rPr>
      </w:pPr>
      <w:r w:rsidRPr="00CB63C1">
        <w:rPr>
          <w:rFonts w:ascii="Times New Roman" w:hAnsi="Times New Roman" w:cs="Times New Roman"/>
        </w:rPr>
        <w:t xml:space="preserve">                    p</w:t>
      </w:r>
      <w:ins w:id="283" w:author="Liying" w:date="2019-12-06T08:43:00Z">
        <w:r w:rsidR="00A3741F">
          <w:rPr>
            <w:rFonts w:ascii="Times New Roman" w:hAnsi="Times New Roman" w:cs="Times New Roman"/>
          </w:rPr>
          <w:t>eriod</w:t>
        </w:r>
      </w:ins>
      <w:del w:id="284" w:author="Liying" w:date="2019-12-06T08:43:00Z">
        <w:r w:rsidRPr="00CB63C1" w:rsidDel="00A3741F">
          <w:rPr>
            <w:rFonts w:ascii="Times New Roman" w:hAnsi="Times New Roman" w:cs="Times New Roman"/>
          </w:rPr>
          <w:delText>cc</w:delText>
        </w:r>
      </w:del>
      <w:r w:rsidRPr="00CB63C1">
        <w:rPr>
          <w:rFonts w:ascii="Times New Roman" w:hAnsi="Times New Roman" w:cs="Times New Roman"/>
        </w:rPr>
        <w:t xml:space="preserve"> = "</w:t>
      </w:r>
      <w:proofErr w:type="spellStart"/>
      <w:r w:rsidRPr="00CB63C1">
        <w:rPr>
          <w:rFonts w:ascii="Times New Roman" w:hAnsi="Times New Roman" w:cs="Times New Roman"/>
        </w:rPr>
        <w:t>pcc</w:t>
      </w:r>
      <w:proofErr w:type="spellEnd"/>
      <w:r w:rsidRPr="00CB63C1">
        <w:rPr>
          <w:rFonts w:ascii="Times New Roman" w:hAnsi="Times New Roman" w:cs="Times New Roman"/>
        </w:rPr>
        <w:t>",</w:t>
      </w:r>
    </w:p>
    <w:p w14:paraId="492B47AA" w14:textId="1D80BF1C" w:rsidR="00CB63C1" w:rsidRPr="00CB63C1" w:rsidRDefault="00CB63C1" w:rsidP="00CB63C1">
      <w:pPr>
        <w:spacing w:line="360" w:lineRule="auto"/>
        <w:rPr>
          <w:rFonts w:ascii="Times New Roman" w:hAnsi="Times New Roman" w:cs="Times New Roman"/>
        </w:rPr>
      </w:pPr>
      <w:r w:rsidRPr="00CB63C1">
        <w:rPr>
          <w:rFonts w:ascii="Times New Roman" w:hAnsi="Times New Roman" w:cs="Times New Roman"/>
        </w:rPr>
        <w:t xml:space="preserve">                    c</w:t>
      </w:r>
      <w:ins w:id="285" w:author="Liying" w:date="2019-12-06T08:43:00Z">
        <w:r w:rsidR="00A3741F">
          <w:rPr>
            <w:rFonts w:ascii="Times New Roman" w:hAnsi="Times New Roman" w:cs="Times New Roman"/>
          </w:rPr>
          <w:t>ohort</w:t>
        </w:r>
      </w:ins>
      <w:del w:id="286" w:author="Liying" w:date="2019-12-06T08:43:00Z">
        <w:r w:rsidRPr="00CB63C1" w:rsidDel="00A3741F">
          <w:rPr>
            <w:rFonts w:ascii="Times New Roman" w:hAnsi="Times New Roman" w:cs="Times New Roman"/>
          </w:rPr>
          <w:delText>cc</w:delText>
        </w:r>
      </w:del>
      <w:r w:rsidRPr="00CB63C1">
        <w:rPr>
          <w:rFonts w:ascii="Times New Roman" w:hAnsi="Times New Roman" w:cs="Times New Roman"/>
        </w:rPr>
        <w:t xml:space="preserve"> = "ccc",</w:t>
      </w:r>
    </w:p>
    <w:p w14:paraId="1C691FCD" w14:textId="77777777" w:rsidR="00CB63C1" w:rsidRPr="00CB63C1" w:rsidRDefault="00CB63C1" w:rsidP="00CB63C1">
      <w:pPr>
        <w:spacing w:line="360" w:lineRule="auto"/>
        <w:rPr>
          <w:rFonts w:ascii="Times New Roman" w:hAnsi="Times New Roman" w:cs="Times New Roman"/>
        </w:rPr>
      </w:pPr>
      <w:r w:rsidRPr="00CB63C1">
        <w:rPr>
          <w:rFonts w:ascii="Times New Roman" w:hAnsi="Times New Roman" w:cs="Times New Roman"/>
        </w:rPr>
        <w:t xml:space="preserve">                    weight = "</w:t>
      </w:r>
      <w:proofErr w:type="spellStart"/>
      <w:r w:rsidRPr="00CB63C1">
        <w:rPr>
          <w:rFonts w:ascii="Times New Roman" w:hAnsi="Times New Roman" w:cs="Times New Roman"/>
        </w:rPr>
        <w:t>wt</w:t>
      </w:r>
      <w:proofErr w:type="spellEnd"/>
      <w:r w:rsidRPr="00CB63C1">
        <w:rPr>
          <w:rFonts w:ascii="Times New Roman" w:hAnsi="Times New Roman" w:cs="Times New Roman"/>
        </w:rPr>
        <w:t>",</w:t>
      </w:r>
    </w:p>
    <w:p w14:paraId="07F5BA31" w14:textId="15336A23" w:rsidR="00CB63C1" w:rsidRPr="00CB63C1" w:rsidRDefault="00CB63C1" w:rsidP="00CB63C1">
      <w:pPr>
        <w:spacing w:line="360" w:lineRule="auto"/>
        <w:rPr>
          <w:rFonts w:ascii="Times New Roman" w:hAnsi="Times New Roman" w:cs="Times New Roman"/>
        </w:rPr>
      </w:pPr>
      <w:r w:rsidRPr="00CB63C1">
        <w:rPr>
          <w:rFonts w:ascii="Times New Roman" w:hAnsi="Times New Roman" w:cs="Times New Roman"/>
        </w:rPr>
        <w:t xml:space="preserve">                    cov</w:t>
      </w:r>
      <w:ins w:id="287" w:author="Liying" w:date="2019-12-06T08:43:00Z">
        <w:r w:rsidR="00A3741F">
          <w:rPr>
            <w:rFonts w:ascii="Times New Roman" w:hAnsi="Times New Roman" w:cs="Times New Roman"/>
          </w:rPr>
          <w:t>ariate</w:t>
        </w:r>
      </w:ins>
      <w:del w:id="288" w:author="Liying" w:date="2019-12-06T08:43:00Z">
        <w:r w:rsidRPr="00CB63C1" w:rsidDel="00A3741F">
          <w:rPr>
            <w:rFonts w:ascii="Times New Roman" w:hAnsi="Times New Roman" w:cs="Times New Roman"/>
          </w:rPr>
          <w:delText>s</w:delText>
        </w:r>
      </w:del>
      <w:r w:rsidRPr="00CB63C1">
        <w:rPr>
          <w:rFonts w:ascii="Times New Roman" w:hAnsi="Times New Roman" w:cs="Times New Roman"/>
        </w:rPr>
        <w:t xml:space="preserve"> = </w:t>
      </w:r>
      <w:proofErr w:type="gramStart"/>
      <w:r w:rsidRPr="00CB63C1">
        <w:rPr>
          <w:rFonts w:ascii="Times New Roman" w:hAnsi="Times New Roman" w:cs="Times New Roman"/>
        </w:rPr>
        <w:t>c(</w:t>
      </w:r>
      <w:proofErr w:type="gramEnd"/>
      <w:r w:rsidRPr="00CB63C1">
        <w:rPr>
          <w:rFonts w:ascii="Times New Roman" w:hAnsi="Times New Roman" w:cs="Times New Roman"/>
        </w:rPr>
        <w:t>"age", "year", "</w:t>
      </w:r>
      <w:proofErr w:type="spellStart"/>
      <w:r w:rsidRPr="00CB63C1">
        <w:rPr>
          <w:rFonts w:ascii="Times New Roman" w:hAnsi="Times New Roman" w:cs="Times New Roman"/>
        </w:rPr>
        <w:t>educr</w:t>
      </w:r>
      <w:proofErr w:type="spellEnd"/>
      <w:r w:rsidRPr="00CB63C1">
        <w:rPr>
          <w:rFonts w:ascii="Times New Roman" w:hAnsi="Times New Roman" w:cs="Times New Roman"/>
        </w:rPr>
        <w:t>", "</w:t>
      </w:r>
      <w:proofErr w:type="spellStart"/>
      <w:r w:rsidRPr="00CB63C1">
        <w:rPr>
          <w:rFonts w:ascii="Times New Roman" w:hAnsi="Times New Roman" w:cs="Times New Roman"/>
        </w:rPr>
        <w:t>educc</w:t>
      </w:r>
      <w:proofErr w:type="spellEnd"/>
      <w:r w:rsidRPr="00CB63C1">
        <w:rPr>
          <w:rFonts w:ascii="Times New Roman" w:hAnsi="Times New Roman" w:cs="Times New Roman"/>
        </w:rPr>
        <w:t>"),</w:t>
      </w:r>
    </w:p>
    <w:p w14:paraId="26328A14" w14:textId="77777777" w:rsidR="005B11EB" w:rsidRDefault="00CB63C1" w:rsidP="00CB63C1">
      <w:pPr>
        <w:spacing w:line="360" w:lineRule="auto"/>
        <w:rPr>
          <w:ins w:id="289" w:author="Liying" w:date="2019-12-04T13:47:00Z"/>
          <w:rFonts w:ascii="Times New Roman" w:hAnsi="Times New Roman" w:cs="Times New Roman"/>
        </w:rPr>
      </w:pPr>
      <w:r w:rsidRPr="00CB63C1">
        <w:rPr>
          <w:rFonts w:ascii="Times New Roman" w:hAnsi="Times New Roman" w:cs="Times New Roman"/>
        </w:rPr>
        <w:t xml:space="preserve">                    data = data,</w:t>
      </w:r>
    </w:p>
    <w:p w14:paraId="5B735C44" w14:textId="3B0DA964" w:rsidR="00CB63C1" w:rsidRDefault="005B11EB">
      <w:pPr>
        <w:spacing w:line="360" w:lineRule="auto"/>
        <w:ind w:left="720"/>
        <w:rPr>
          <w:rFonts w:ascii="Times New Roman" w:hAnsi="Times New Roman" w:cs="Times New Roman"/>
        </w:rPr>
        <w:pPrChange w:id="290" w:author="Liying" w:date="2019-12-04T13:47:00Z">
          <w:pPr>
            <w:spacing w:line="360" w:lineRule="auto"/>
          </w:pPr>
        </w:pPrChange>
      </w:pPr>
      <w:ins w:id="291" w:author="Liying" w:date="2019-12-04T13:47:00Z">
        <w:r>
          <w:rPr>
            <w:rFonts w:ascii="Times New Roman" w:hAnsi="Times New Roman" w:cs="Times New Roman"/>
          </w:rPr>
          <w:t xml:space="preserve">        </w:t>
        </w:r>
      </w:ins>
      <w:proofErr w:type="spellStart"/>
      <w:r w:rsidR="00CB63C1" w:rsidRPr="00CB63C1">
        <w:rPr>
          <w:rFonts w:ascii="Times New Roman" w:hAnsi="Times New Roman" w:cs="Times New Roman"/>
        </w:rPr>
        <w:t>F.test</w:t>
      </w:r>
      <w:proofErr w:type="spellEnd"/>
      <w:r w:rsidR="00CB63C1" w:rsidRPr="00CB63C1">
        <w:rPr>
          <w:rFonts w:ascii="Times New Roman" w:hAnsi="Times New Roman" w:cs="Times New Roman"/>
        </w:rPr>
        <w:t>=FALSE)</w:t>
      </w:r>
    </w:p>
    <w:p w14:paraId="751995E0" w14:textId="77777777" w:rsidR="00250285" w:rsidRPr="00CB63C1" w:rsidRDefault="00250285" w:rsidP="00CB63C1">
      <w:pPr>
        <w:spacing w:line="360" w:lineRule="auto"/>
        <w:rPr>
          <w:rFonts w:ascii="Times New Roman" w:hAnsi="Times New Roman" w:cs="Times New Roman"/>
        </w:rPr>
      </w:pPr>
    </w:p>
    <w:p w14:paraId="73A77CD5" w14:textId="77777777" w:rsidR="00CB63C1" w:rsidRPr="00CB63C1" w:rsidRDefault="00CB63C1" w:rsidP="00CB63C1">
      <w:pPr>
        <w:spacing w:line="360" w:lineRule="auto"/>
        <w:rPr>
          <w:rFonts w:ascii="Times New Roman" w:hAnsi="Times New Roman" w:cs="Times New Roman"/>
        </w:rPr>
      </w:pPr>
      <w:r w:rsidRPr="00CB63C1">
        <w:rPr>
          <w:rFonts w:ascii="Times New Roman" w:hAnsi="Times New Roman" w:cs="Times New Roman"/>
        </w:rPr>
        <w:t># check results</w:t>
      </w:r>
    </w:p>
    <w:p w14:paraId="7B6CF94D" w14:textId="3B19A18A" w:rsidR="00CB63C1" w:rsidRPr="00CB63C1" w:rsidRDefault="00CB63C1" w:rsidP="00CB63C1">
      <w:pPr>
        <w:spacing w:line="360" w:lineRule="auto"/>
        <w:rPr>
          <w:rFonts w:ascii="Times New Roman" w:hAnsi="Times New Roman" w:cs="Times New Roman"/>
        </w:rPr>
      </w:pPr>
      <w:r w:rsidRPr="00CB63C1">
        <w:rPr>
          <w:rFonts w:ascii="Times New Roman" w:hAnsi="Times New Roman" w:cs="Times New Roman"/>
        </w:rPr>
        <w:t>summary(</w:t>
      </w:r>
      <w:proofErr w:type="spellStart"/>
      <w:ins w:id="292" w:author="Liying" w:date="2019-12-04T19:32:00Z">
        <w:r w:rsidR="00AF23DF">
          <w:rPr>
            <w:rFonts w:ascii="Times New Roman" w:hAnsi="Times New Roman" w:cs="Times New Roman"/>
          </w:rPr>
          <w:t>testresult</w:t>
        </w:r>
      </w:ins>
      <w:proofErr w:type="spellEnd"/>
      <w:del w:id="293" w:author="Liying" w:date="2019-12-04T19:30:00Z">
        <w:r w:rsidRPr="00CB63C1" w:rsidDel="006C5286">
          <w:rPr>
            <w:rFonts w:ascii="Times New Roman" w:hAnsi="Times New Roman" w:cs="Times New Roman"/>
          </w:rPr>
          <w:delText>APC_I</w:delText>
        </w:r>
      </w:del>
      <w:r w:rsidRPr="00CB63C1">
        <w:rPr>
          <w:rFonts w:ascii="Times New Roman" w:hAnsi="Times New Roman" w:cs="Times New Roman"/>
        </w:rPr>
        <w:t>)</w:t>
      </w:r>
    </w:p>
    <w:p w14:paraId="1EA4FDFA" w14:textId="77777777" w:rsidR="00CB63C1" w:rsidRPr="00CB63C1" w:rsidRDefault="00CB63C1" w:rsidP="00CB63C1">
      <w:pPr>
        <w:spacing w:line="360" w:lineRule="auto"/>
        <w:rPr>
          <w:rFonts w:ascii="Times New Roman" w:hAnsi="Times New Roman" w:cs="Times New Roman"/>
        </w:rPr>
      </w:pPr>
    </w:p>
    <w:p w14:paraId="3AB0352A" w14:textId="41C5A2C1" w:rsidR="00CB63C1" w:rsidRPr="00CB63C1" w:rsidRDefault="00CB63C1" w:rsidP="00CB63C1">
      <w:pPr>
        <w:spacing w:line="360" w:lineRule="auto"/>
        <w:rPr>
          <w:rFonts w:ascii="Times New Roman" w:hAnsi="Times New Roman" w:cs="Times New Roman"/>
        </w:rPr>
      </w:pPr>
      <w:del w:id="294" w:author="Liying" w:date="2019-12-04T19:31:00Z">
        <w:r w:rsidRPr="00CB63C1" w:rsidDel="006C5286">
          <w:rPr>
            <w:rFonts w:ascii="Times New Roman" w:hAnsi="Times New Roman" w:cs="Times New Roman"/>
          </w:rPr>
          <w:delText>APC_I</w:delText>
        </w:r>
      </w:del>
      <w:proofErr w:type="spellStart"/>
      <w:proofErr w:type="gramStart"/>
      <w:ins w:id="295" w:author="Liying" w:date="2019-12-04T19:32:00Z">
        <w:r w:rsidR="00AF23DF">
          <w:rPr>
            <w:rFonts w:ascii="Times New Roman" w:hAnsi="Times New Roman" w:cs="Times New Roman"/>
          </w:rPr>
          <w:t>test</w:t>
        </w:r>
      </w:ins>
      <w:ins w:id="296" w:author="Liying" w:date="2019-12-06T08:42:00Z">
        <w:r w:rsidR="004C36DA">
          <w:rPr>
            <w:rFonts w:ascii="Times New Roman" w:hAnsi="Times New Roman" w:cs="Times New Roman"/>
          </w:rPr>
          <w:t>.</w:t>
        </w:r>
      </w:ins>
      <w:ins w:id="297" w:author="Liying" w:date="2019-12-04T19:32:00Z">
        <w:r w:rsidR="00AF23DF">
          <w:rPr>
            <w:rFonts w:ascii="Times New Roman" w:hAnsi="Times New Roman" w:cs="Times New Roman"/>
          </w:rPr>
          <w:t>result</w:t>
        </w:r>
      </w:ins>
      <w:proofErr w:type="gramEnd"/>
      <w:r w:rsidRPr="00CB63C1">
        <w:rPr>
          <w:rFonts w:ascii="Times New Roman" w:hAnsi="Times New Roman" w:cs="Times New Roman"/>
        </w:rPr>
        <w:t>$model</w:t>
      </w:r>
      <w:proofErr w:type="spellEnd"/>
    </w:p>
    <w:p w14:paraId="14F461D4" w14:textId="35FCDD16" w:rsidR="00CB63C1" w:rsidRPr="00CB63C1" w:rsidRDefault="00CB63C1" w:rsidP="00CB63C1">
      <w:pPr>
        <w:spacing w:line="360" w:lineRule="auto"/>
        <w:rPr>
          <w:rFonts w:ascii="Times New Roman" w:hAnsi="Times New Roman" w:cs="Times New Roman"/>
        </w:rPr>
      </w:pPr>
      <w:del w:id="298" w:author="Liying" w:date="2019-12-04T19:31:00Z">
        <w:r w:rsidRPr="00CB63C1" w:rsidDel="006C5286">
          <w:rPr>
            <w:rFonts w:ascii="Times New Roman" w:hAnsi="Times New Roman" w:cs="Times New Roman"/>
          </w:rPr>
          <w:delText>APC_I</w:delText>
        </w:r>
      </w:del>
      <w:proofErr w:type="spellStart"/>
      <w:proofErr w:type="gramStart"/>
      <w:ins w:id="299" w:author="Liying" w:date="2019-12-04T19:32:00Z">
        <w:r w:rsidR="00AF23DF">
          <w:rPr>
            <w:rFonts w:ascii="Times New Roman" w:hAnsi="Times New Roman" w:cs="Times New Roman"/>
          </w:rPr>
          <w:t>test</w:t>
        </w:r>
      </w:ins>
      <w:ins w:id="300" w:author="Liying" w:date="2019-12-06T08:42:00Z">
        <w:r w:rsidR="004C36DA">
          <w:rPr>
            <w:rFonts w:ascii="Times New Roman" w:hAnsi="Times New Roman" w:cs="Times New Roman"/>
          </w:rPr>
          <w:t>.</w:t>
        </w:r>
      </w:ins>
      <w:ins w:id="301" w:author="Liying" w:date="2019-12-04T19:32:00Z">
        <w:r w:rsidR="00AF23DF">
          <w:rPr>
            <w:rFonts w:ascii="Times New Roman" w:hAnsi="Times New Roman" w:cs="Times New Roman"/>
          </w:rPr>
          <w:t>result</w:t>
        </w:r>
      </w:ins>
      <w:proofErr w:type="gramEnd"/>
      <w:r w:rsidRPr="00CB63C1">
        <w:rPr>
          <w:rFonts w:ascii="Times New Roman" w:hAnsi="Times New Roman" w:cs="Times New Roman"/>
        </w:rPr>
        <w:t>$</w:t>
      </w:r>
      <w:del w:id="302" w:author="Liying" w:date="2019-12-06T08:42:00Z">
        <w:r w:rsidRPr="00CB63C1" w:rsidDel="00A3741F">
          <w:rPr>
            <w:rFonts w:ascii="Times New Roman" w:hAnsi="Times New Roman" w:cs="Times New Roman"/>
          </w:rPr>
          <w:delText>step1g</w:delText>
        </w:r>
      </w:del>
      <w:ins w:id="303" w:author="Liying" w:date="2019-12-06T08:42:00Z">
        <w:r w:rsidR="00A3741F">
          <w:rPr>
            <w:rFonts w:ascii="Times New Roman" w:hAnsi="Times New Roman" w:cs="Times New Roman"/>
          </w:rPr>
          <w:t>f_</w:t>
        </w:r>
      </w:ins>
      <w:ins w:id="304" w:author="Liying" w:date="2019-12-06T08:46:00Z">
        <w:r w:rsidR="00252C89">
          <w:rPr>
            <w:rFonts w:ascii="Times New Roman" w:hAnsi="Times New Roman" w:cs="Times New Roman"/>
          </w:rPr>
          <w:t>g</w:t>
        </w:r>
      </w:ins>
      <w:ins w:id="305" w:author="Liying" w:date="2019-12-06T08:42:00Z">
        <w:r w:rsidR="00A3741F">
          <w:rPr>
            <w:rFonts w:ascii="Times New Roman" w:hAnsi="Times New Roman" w:cs="Times New Roman"/>
          </w:rPr>
          <w:t>lobal</w:t>
        </w:r>
      </w:ins>
      <w:proofErr w:type="spellEnd"/>
      <w:del w:id="306" w:author="Liying" w:date="2019-12-04T13:48:00Z">
        <w:r w:rsidRPr="00CB63C1" w:rsidDel="005B11EB">
          <w:rPr>
            <w:rFonts w:ascii="Times New Roman" w:hAnsi="Times New Roman" w:cs="Times New Roman"/>
          </w:rPr>
          <w:delText>f</w:delText>
        </w:r>
      </w:del>
    </w:p>
    <w:p w14:paraId="7E59C61F" w14:textId="7A9E679A" w:rsidR="00CB63C1" w:rsidRPr="00CB63C1" w:rsidRDefault="00CB63C1" w:rsidP="00CB63C1">
      <w:pPr>
        <w:spacing w:line="360" w:lineRule="auto"/>
        <w:rPr>
          <w:rFonts w:ascii="Times New Roman" w:hAnsi="Times New Roman" w:cs="Times New Roman"/>
        </w:rPr>
      </w:pPr>
      <w:del w:id="307" w:author="Liying" w:date="2019-12-04T19:31:00Z">
        <w:r w:rsidRPr="00CB63C1" w:rsidDel="006C5286">
          <w:rPr>
            <w:rFonts w:ascii="Times New Roman" w:hAnsi="Times New Roman" w:cs="Times New Roman"/>
          </w:rPr>
          <w:delText>APC_I</w:delText>
        </w:r>
      </w:del>
      <w:proofErr w:type="spellStart"/>
      <w:proofErr w:type="gramStart"/>
      <w:ins w:id="308" w:author="Liying" w:date="2019-12-04T19:32:00Z">
        <w:r w:rsidR="00AF23DF">
          <w:rPr>
            <w:rFonts w:ascii="Times New Roman" w:hAnsi="Times New Roman" w:cs="Times New Roman"/>
          </w:rPr>
          <w:t>test</w:t>
        </w:r>
      </w:ins>
      <w:ins w:id="309" w:author="Liying" w:date="2019-12-06T08:42:00Z">
        <w:r w:rsidR="004C36DA">
          <w:rPr>
            <w:rFonts w:ascii="Times New Roman" w:hAnsi="Times New Roman" w:cs="Times New Roman"/>
          </w:rPr>
          <w:t>.</w:t>
        </w:r>
      </w:ins>
      <w:ins w:id="310" w:author="Liying" w:date="2019-12-04T19:32:00Z">
        <w:r w:rsidR="00AF23DF">
          <w:rPr>
            <w:rFonts w:ascii="Times New Roman" w:hAnsi="Times New Roman" w:cs="Times New Roman"/>
          </w:rPr>
          <w:t>result</w:t>
        </w:r>
      </w:ins>
      <w:proofErr w:type="gramEnd"/>
      <w:r w:rsidRPr="00CB63C1">
        <w:rPr>
          <w:rFonts w:ascii="Times New Roman" w:hAnsi="Times New Roman" w:cs="Times New Roman"/>
        </w:rPr>
        <w:t>$</w:t>
      </w:r>
      <w:del w:id="311" w:author="Liying" w:date="2019-12-06T08:43:00Z">
        <w:r w:rsidRPr="00CB63C1" w:rsidDel="00A3741F">
          <w:rPr>
            <w:rFonts w:ascii="Times New Roman" w:hAnsi="Times New Roman" w:cs="Times New Roman"/>
          </w:rPr>
          <w:delText>step2l</w:delText>
        </w:r>
      </w:del>
      <w:ins w:id="312" w:author="Liying" w:date="2019-12-06T08:43:00Z">
        <w:r w:rsidR="00A3741F">
          <w:rPr>
            <w:rFonts w:ascii="Times New Roman" w:hAnsi="Times New Roman" w:cs="Times New Roman"/>
          </w:rPr>
          <w:t>f_</w:t>
        </w:r>
        <w:r w:rsidR="00A3741F">
          <w:rPr>
            <w:rFonts w:ascii="Times New Roman" w:hAnsi="Times New Roman" w:cs="Times New Roman"/>
          </w:rPr>
          <w:t>ocal</w:t>
        </w:r>
      </w:ins>
      <w:proofErr w:type="spellEnd"/>
      <w:del w:id="313" w:author="Liying" w:date="2019-12-04T13:48:00Z">
        <w:r w:rsidRPr="00CB63C1" w:rsidDel="005B11EB">
          <w:rPr>
            <w:rFonts w:ascii="Times New Roman" w:hAnsi="Times New Roman" w:cs="Times New Roman"/>
          </w:rPr>
          <w:delText>f</w:delText>
        </w:r>
      </w:del>
    </w:p>
    <w:p w14:paraId="551297BC" w14:textId="1964AE2A" w:rsidR="00CB63C1" w:rsidRPr="00CB63C1" w:rsidRDefault="00CB63C1" w:rsidP="00CB63C1">
      <w:pPr>
        <w:spacing w:line="360" w:lineRule="auto"/>
        <w:rPr>
          <w:rFonts w:ascii="Times New Roman" w:hAnsi="Times New Roman" w:cs="Times New Roman"/>
        </w:rPr>
      </w:pPr>
      <w:del w:id="314" w:author="Liying" w:date="2019-12-04T19:31:00Z">
        <w:r w:rsidRPr="00CB63C1" w:rsidDel="006C5286">
          <w:rPr>
            <w:rFonts w:ascii="Times New Roman" w:hAnsi="Times New Roman" w:cs="Times New Roman"/>
          </w:rPr>
          <w:delText>APC_I</w:delText>
        </w:r>
      </w:del>
      <w:proofErr w:type="spellStart"/>
      <w:proofErr w:type="gramStart"/>
      <w:ins w:id="315" w:author="Liying" w:date="2019-12-04T19:32:00Z">
        <w:r w:rsidR="00AF23DF">
          <w:rPr>
            <w:rFonts w:ascii="Times New Roman" w:hAnsi="Times New Roman" w:cs="Times New Roman"/>
          </w:rPr>
          <w:t>test</w:t>
        </w:r>
      </w:ins>
      <w:ins w:id="316" w:author="Liying" w:date="2019-12-06T08:42:00Z">
        <w:r w:rsidR="004C36DA">
          <w:rPr>
            <w:rFonts w:ascii="Times New Roman" w:hAnsi="Times New Roman" w:cs="Times New Roman"/>
          </w:rPr>
          <w:t>.</w:t>
        </w:r>
      </w:ins>
      <w:ins w:id="317" w:author="Liying" w:date="2019-12-04T19:32:00Z">
        <w:r w:rsidR="00AF23DF">
          <w:rPr>
            <w:rFonts w:ascii="Times New Roman" w:hAnsi="Times New Roman" w:cs="Times New Roman"/>
          </w:rPr>
          <w:t>result</w:t>
        </w:r>
      </w:ins>
      <w:proofErr w:type="gramEnd"/>
      <w:r w:rsidRPr="00CB63C1">
        <w:rPr>
          <w:rFonts w:ascii="Times New Roman" w:hAnsi="Times New Roman" w:cs="Times New Roman"/>
        </w:rPr>
        <w:t>$intercept</w:t>
      </w:r>
      <w:proofErr w:type="spellEnd"/>
    </w:p>
    <w:p w14:paraId="4553E688" w14:textId="467A51E1" w:rsidR="00CB63C1" w:rsidRPr="00CB63C1" w:rsidRDefault="00CB63C1" w:rsidP="00CB63C1">
      <w:pPr>
        <w:spacing w:line="360" w:lineRule="auto"/>
        <w:rPr>
          <w:rFonts w:ascii="Times New Roman" w:hAnsi="Times New Roman" w:cs="Times New Roman"/>
        </w:rPr>
      </w:pPr>
      <w:del w:id="318" w:author="Liying" w:date="2019-12-04T19:31:00Z">
        <w:r w:rsidRPr="00CB63C1" w:rsidDel="006C5286">
          <w:rPr>
            <w:rFonts w:ascii="Times New Roman" w:hAnsi="Times New Roman" w:cs="Times New Roman"/>
          </w:rPr>
          <w:delText>APC_I</w:delText>
        </w:r>
      </w:del>
      <w:proofErr w:type="spellStart"/>
      <w:proofErr w:type="gramStart"/>
      <w:ins w:id="319" w:author="Liying" w:date="2019-12-04T19:32:00Z">
        <w:r w:rsidR="00AF23DF">
          <w:rPr>
            <w:rFonts w:ascii="Times New Roman" w:hAnsi="Times New Roman" w:cs="Times New Roman"/>
          </w:rPr>
          <w:t>test</w:t>
        </w:r>
      </w:ins>
      <w:ins w:id="320" w:author="Liying" w:date="2019-12-06T08:42:00Z">
        <w:r w:rsidR="004C36DA">
          <w:rPr>
            <w:rFonts w:ascii="Times New Roman" w:hAnsi="Times New Roman" w:cs="Times New Roman"/>
          </w:rPr>
          <w:t>.</w:t>
        </w:r>
      </w:ins>
      <w:ins w:id="321" w:author="Liying" w:date="2019-12-04T19:32:00Z">
        <w:r w:rsidR="00AF23DF">
          <w:rPr>
            <w:rFonts w:ascii="Times New Roman" w:hAnsi="Times New Roman" w:cs="Times New Roman"/>
          </w:rPr>
          <w:t>result</w:t>
        </w:r>
      </w:ins>
      <w:proofErr w:type="gramEnd"/>
      <w:r w:rsidRPr="00CB63C1">
        <w:rPr>
          <w:rFonts w:ascii="Times New Roman" w:hAnsi="Times New Roman" w:cs="Times New Roman"/>
        </w:rPr>
        <w:t>$age_effect</w:t>
      </w:r>
      <w:proofErr w:type="spellEnd"/>
    </w:p>
    <w:p w14:paraId="3EBFC413" w14:textId="5DA40FA9" w:rsidR="00CB63C1" w:rsidRPr="00CB63C1" w:rsidRDefault="00CB63C1" w:rsidP="00CB63C1">
      <w:pPr>
        <w:spacing w:line="360" w:lineRule="auto"/>
        <w:rPr>
          <w:rFonts w:ascii="Times New Roman" w:hAnsi="Times New Roman" w:cs="Times New Roman"/>
        </w:rPr>
      </w:pPr>
      <w:del w:id="322" w:author="Liying" w:date="2019-12-04T19:31:00Z">
        <w:r w:rsidRPr="00CB63C1" w:rsidDel="006C5286">
          <w:rPr>
            <w:rFonts w:ascii="Times New Roman" w:hAnsi="Times New Roman" w:cs="Times New Roman"/>
          </w:rPr>
          <w:delText>APC_I</w:delText>
        </w:r>
      </w:del>
      <w:proofErr w:type="spellStart"/>
      <w:proofErr w:type="gramStart"/>
      <w:ins w:id="323" w:author="Liying" w:date="2019-12-04T19:32:00Z">
        <w:r w:rsidR="00AF23DF">
          <w:rPr>
            <w:rFonts w:ascii="Times New Roman" w:hAnsi="Times New Roman" w:cs="Times New Roman"/>
          </w:rPr>
          <w:t>test</w:t>
        </w:r>
      </w:ins>
      <w:ins w:id="324" w:author="Liying" w:date="2019-12-06T08:42:00Z">
        <w:r w:rsidR="004C36DA">
          <w:rPr>
            <w:rFonts w:ascii="Times New Roman" w:hAnsi="Times New Roman" w:cs="Times New Roman"/>
          </w:rPr>
          <w:t>.</w:t>
        </w:r>
      </w:ins>
      <w:ins w:id="325" w:author="Liying" w:date="2019-12-04T19:32:00Z">
        <w:r w:rsidR="00AF23DF">
          <w:rPr>
            <w:rFonts w:ascii="Times New Roman" w:hAnsi="Times New Roman" w:cs="Times New Roman"/>
          </w:rPr>
          <w:t>result</w:t>
        </w:r>
      </w:ins>
      <w:proofErr w:type="gramEnd"/>
      <w:r w:rsidRPr="00CB63C1">
        <w:rPr>
          <w:rFonts w:ascii="Times New Roman" w:hAnsi="Times New Roman" w:cs="Times New Roman"/>
        </w:rPr>
        <w:t>$period_effect</w:t>
      </w:r>
      <w:proofErr w:type="spellEnd"/>
    </w:p>
    <w:p w14:paraId="5DD1F07B" w14:textId="2E668141" w:rsidR="00CB63C1" w:rsidRPr="00CB63C1" w:rsidRDefault="00CB63C1" w:rsidP="00CB63C1">
      <w:pPr>
        <w:spacing w:line="360" w:lineRule="auto"/>
        <w:rPr>
          <w:rFonts w:ascii="Times New Roman" w:hAnsi="Times New Roman" w:cs="Times New Roman"/>
        </w:rPr>
      </w:pPr>
      <w:del w:id="326" w:author="Liying" w:date="2019-12-04T19:31:00Z">
        <w:r w:rsidRPr="00CB63C1" w:rsidDel="006C5286">
          <w:rPr>
            <w:rFonts w:ascii="Times New Roman" w:hAnsi="Times New Roman" w:cs="Times New Roman"/>
          </w:rPr>
          <w:delText>APC_I</w:delText>
        </w:r>
      </w:del>
      <w:proofErr w:type="spellStart"/>
      <w:proofErr w:type="gramStart"/>
      <w:ins w:id="327" w:author="Liying" w:date="2019-12-04T19:32:00Z">
        <w:r w:rsidR="00AF23DF">
          <w:rPr>
            <w:rFonts w:ascii="Times New Roman" w:hAnsi="Times New Roman" w:cs="Times New Roman"/>
          </w:rPr>
          <w:t>test</w:t>
        </w:r>
      </w:ins>
      <w:ins w:id="328" w:author="Liying" w:date="2019-12-06T08:42:00Z">
        <w:r w:rsidR="004C36DA">
          <w:rPr>
            <w:rFonts w:ascii="Times New Roman" w:hAnsi="Times New Roman" w:cs="Times New Roman"/>
          </w:rPr>
          <w:t>.</w:t>
        </w:r>
      </w:ins>
      <w:ins w:id="329" w:author="Liying" w:date="2019-12-04T19:32:00Z">
        <w:r w:rsidR="00AF23DF">
          <w:rPr>
            <w:rFonts w:ascii="Times New Roman" w:hAnsi="Times New Roman" w:cs="Times New Roman"/>
          </w:rPr>
          <w:t>result</w:t>
        </w:r>
      </w:ins>
      <w:proofErr w:type="gramEnd"/>
      <w:r w:rsidRPr="00CB63C1">
        <w:rPr>
          <w:rFonts w:ascii="Times New Roman" w:hAnsi="Times New Roman" w:cs="Times New Roman"/>
        </w:rPr>
        <w:t>$cohort_</w:t>
      </w:r>
      <w:ins w:id="330" w:author="Liying" w:date="2019-12-06T08:42:00Z">
        <w:r w:rsidR="00A3741F">
          <w:rPr>
            <w:rFonts w:ascii="Times New Roman" w:hAnsi="Times New Roman" w:cs="Times New Roman"/>
          </w:rPr>
          <w:t>avearage</w:t>
        </w:r>
      </w:ins>
      <w:proofErr w:type="spellEnd"/>
      <w:del w:id="331" w:author="Liying" w:date="2019-12-06T08:42:00Z">
        <w:r w:rsidRPr="00CB63C1" w:rsidDel="00A3741F">
          <w:rPr>
            <w:rFonts w:ascii="Times New Roman" w:hAnsi="Times New Roman" w:cs="Times New Roman"/>
          </w:rPr>
          <w:delText>int</w:delText>
        </w:r>
      </w:del>
    </w:p>
    <w:p w14:paraId="6B106FB3" w14:textId="79AD0225" w:rsidR="00950C07" w:rsidRDefault="00CB63C1" w:rsidP="00CB63C1">
      <w:pPr>
        <w:spacing w:line="360" w:lineRule="auto"/>
        <w:rPr>
          <w:rFonts w:ascii="Times New Roman" w:hAnsi="Times New Roman" w:cs="Times New Roman"/>
        </w:rPr>
      </w:pPr>
      <w:del w:id="332" w:author="Liying" w:date="2019-12-04T19:31:00Z">
        <w:r w:rsidRPr="00CB63C1" w:rsidDel="006C5286">
          <w:rPr>
            <w:rFonts w:ascii="Times New Roman" w:hAnsi="Times New Roman" w:cs="Times New Roman"/>
          </w:rPr>
          <w:delText>APC_I</w:delText>
        </w:r>
      </w:del>
      <w:proofErr w:type="spellStart"/>
      <w:proofErr w:type="gramStart"/>
      <w:ins w:id="333" w:author="Liying" w:date="2019-12-04T19:32:00Z">
        <w:r w:rsidR="00AF23DF">
          <w:rPr>
            <w:rFonts w:ascii="Times New Roman" w:hAnsi="Times New Roman" w:cs="Times New Roman"/>
          </w:rPr>
          <w:t>test</w:t>
        </w:r>
      </w:ins>
      <w:ins w:id="334" w:author="Liying" w:date="2019-12-06T08:42:00Z">
        <w:r w:rsidR="004C36DA">
          <w:rPr>
            <w:rFonts w:ascii="Times New Roman" w:hAnsi="Times New Roman" w:cs="Times New Roman"/>
          </w:rPr>
          <w:t>.</w:t>
        </w:r>
      </w:ins>
      <w:ins w:id="335" w:author="Liying" w:date="2019-12-04T19:32:00Z">
        <w:r w:rsidR="00AF23DF">
          <w:rPr>
            <w:rFonts w:ascii="Times New Roman" w:hAnsi="Times New Roman" w:cs="Times New Roman"/>
          </w:rPr>
          <w:t>result</w:t>
        </w:r>
      </w:ins>
      <w:proofErr w:type="gramEnd"/>
      <w:r w:rsidRPr="00CB63C1">
        <w:rPr>
          <w:rFonts w:ascii="Times New Roman" w:hAnsi="Times New Roman" w:cs="Times New Roman"/>
        </w:rPr>
        <w:t>$cohort_slope</w:t>
      </w:r>
      <w:proofErr w:type="spellEnd"/>
    </w:p>
    <w:p w14:paraId="1D7B4C23" w14:textId="77777777" w:rsidR="003442FC" w:rsidRPr="00B12440" w:rsidRDefault="003442FC" w:rsidP="004B48C5">
      <w:pPr>
        <w:spacing w:line="360" w:lineRule="auto"/>
        <w:rPr>
          <w:rFonts w:ascii="Times New Roman" w:hAnsi="Times New Roman" w:cs="Times New Roman"/>
        </w:rPr>
      </w:pPr>
    </w:p>
    <w:p w14:paraId="6C436D79" w14:textId="77777777" w:rsidR="00AE2531" w:rsidRDefault="00AE2531" w:rsidP="004B48C5">
      <w:pPr>
        <w:spacing w:line="360" w:lineRule="auto"/>
        <w:rPr>
          <w:rFonts w:ascii="Times New Roman" w:hAnsi="Times New Roman" w:cs="Times New Roman"/>
        </w:rPr>
      </w:pPr>
    </w:p>
    <w:p w14:paraId="6B7EB173" w14:textId="77777777" w:rsidR="00BB309C" w:rsidRPr="0030270E" w:rsidRDefault="00BB309C" w:rsidP="004B48C5">
      <w:pPr>
        <w:spacing w:line="360" w:lineRule="auto"/>
        <w:rPr>
          <w:rFonts w:ascii="Times New Roman" w:hAnsi="Times New Roman" w:cs="Times New Roman"/>
        </w:rPr>
      </w:pPr>
    </w:p>
    <w:p w14:paraId="31742170" w14:textId="44D68964" w:rsidR="00270E86" w:rsidRPr="0030270E" w:rsidRDefault="00C52791" w:rsidP="004B48C5">
      <w:pPr>
        <w:pStyle w:val="Heading2"/>
        <w:spacing w:line="360" w:lineRule="auto"/>
        <w:rPr>
          <w:rFonts w:ascii="Times New Roman" w:hAnsi="Times New Roman" w:cs="Times New Roman"/>
          <w:b/>
          <w:bCs/>
          <w:color w:val="000000" w:themeColor="text1"/>
        </w:rPr>
      </w:pPr>
      <w:proofErr w:type="spellStart"/>
      <w:r w:rsidRPr="0030270E">
        <w:rPr>
          <w:rFonts w:ascii="Times New Roman" w:hAnsi="Times New Roman" w:cs="Times New Roman"/>
          <w:b/>
          <w:bCs/>
          <w:color w:val="000000" w:themeColor="text1"/>
        </w:rPr>
        <w:t>cohortdeviation</w:t>
      </w:r>
      <w:proofErr w:type="spellEnd"/>
    </w:p>
    <w:p w14:paraId="278B98DD" w14:textId="40B7B1A0" w:rsidR="00270E86" w:rsidRPr="0030270E" w:rsidRDefault="00873180" w:rsidP="004B48C5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internal function, only used by the package APCI</w:t>
      </w:r>
    </w:p>
    <w:p w14:paraId="0B8CE36F" w14:textId="590429FB" w:rsidR="00270E86" w:rsidRDefault="00270E86" w:rsidP="004B48C5">
      <w:pPr>
        <w:spacing w:line="360" w:lineRule="auto"/>
        <w:rPr>
          <w:rFonts w:ascii="Times New Roman" w:hAnsi="Times New Roman" w:cs="Times New Roman"/>
        </w:rPr>
      </w:pPr>
    </w:p>
    <w:p w14:paraId="0FCB57C1" w14:textId="20F31C1B" w:rsidR="002F0E07" w:rsidRDefault="002F0E07" w:rsidP="004B48C5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Usage</w:t>
      </w:r>
    </w:p>
    <w:p w14:paraId="2989F327" w14:textId="553B6D30" w:rsidR="002F0E07" w:rsidRDefault="003267A2" w:rsidP="004B48C5">
      <w:pPr>
        <w:spacing w:line="360" w:lineRule="auto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c</w:t>
      </w:r>
      <w:r w:rsidR="00661C2C">
        <w:rPr>
          <w:rFonts w:ascii="Times New Roman" w:hAnsi="Times New Roman" w:cs="Times New Roman"/>
        </w:rPr>
        <w:t>ohortdeviation</w:t>
      </w:r>
      <w:proofErr w:type="spellEnd"/>
      <w:r w:rsidR="00661C2C">
        <w:rPr>
          <w:rFonts w:ascii="Times New Roman" w:hAnsi="Times New Roman" w:cs="Times New Roman"/>
        </w:rPr>
        <w:t>(</w:t>
      </w:r>
      <w:proofErr w:type="gramEnd"/>
      <w:r w:rsidR="00964F55">
        <w:rPr>
          <w:rFonts w:ascii="Times New Roman" w:hAnsi="Times New Roman" w:cs="Times New Roman"/>
        </w:rPr>
        <w:t xml:space="preserve">A, P, C, model, </w:t>
      </w:r>
      <w:r w:rsidR="00BE479A">
        <w:rPr>
          <w:rFonts w:ascii="Times New Roman" w:hAnsi="Times New Roman" w:cs="Times New Roman"/>
        </w:rPr>
        <w:t xml:space="preserve">weights, </w:t>
      </w:r>
      <w:proofErr w:type="spellStart"/>
      <w:r w:rsidR="00BE479A">
        <w:rPr>
          <w:rFonts w:ascii="Times New Roman" w:hAnsi="Times New Roman" w:cs="Times New Roman"/>
        </w:rPr>
        <w:t>covs</w:t>
      </w:r>
      <w:proofErr w:type="spellEnd"/>
      <w:r w:rsidR="007F5249">
        <w:rPr>
          <w:rFonts w:ascii="Times New Roman" w:hAnsi="Times New Roman" w:cs="Times New Roman"/>
        </w:rPr>
        <w:t>,…)</w:t>
      </w:r>
    </w:p>
    <w:p w14:paraId="63D89E35" w14:textId="083A33F2" w:rsidR="007F5249" w:rsidRDefault="007F5249" w:rsidP="004B48C5">
      <w:pPr>
        <w:spacing w:line="360" w:lineRule="auto"/>
        <w:rPr>
          <w:rFonts w:ascii="Times New Roman" w:hAnsi="Times New Roman" w:cs="Times New Roman"/>
        </w:rPr>
      </w:pPr>
    </w:p>
    <w:p w14:paraId="3BE7727A" w14:textId="16C22156" w:rsidR="007F5249" w:rsidRDefault="00F10430" w:rsidP="004B48C5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Argument</w:t>
      </w:r>
    </w:p>
    <w:p w14:paraId="30859F42" w14:textId="38561DB8" w:rsidR="00F10430" w:rsidRDefault="001459F6" w:rsidP="004B48C5">
      <w:pPr>
        <w:spacing w:line="36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 xml:space="preserve">A      </w:t>
      </w:r>
      <w:r w:rsidR="0089103E">
        <w:rPr>
          <w:rFonts w:ascii="Times New Roman" w:hAnsi="Times New Roman" w:cs="Times New Roman"/>
        </w:rPr>
        <w:t>the</w:t>
      </w:r>
      <w:proofErr w:type="gramEnd"/>
      <w:r w:rsidR="0089103E">
        <w:rPr>
          <w:rFonts w:ascii="Times New Roman" w:hAnsi="Times New Roman" w:cs="Times New Roman"/>
        </w:rPr>
        <w:t xml:space="preserve"> dimension of age</w:t>
      </w:r>
      <w:ins w:id="336" w:author="Liying" w:date="2019-12-06T08:44:00Z">
        <w:r w:rsidR="00A3741F">
          <w:rPr>
            <w:rFonts w:ascii="Times New Roman" w:hAnsi="Times New Roman" w:cs="Times New Roman"/>
          </w:rPr>
          <w:t>, i.e., the number of age groups</w:t>
        </w:r>
      </w:ins>
    </w:p>
    <w:p w14:paraId="476F586F" w14:textId="5001AD39" w:rsidR="0089103E" w:rsidRDefault="0089103E" w:rsidP="004B48C5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      </w:t>
      </w:r>
      <w:r w:rsidR="00DE4E1E">
        <w:rPr>
          <w:rFonts w:ascii="Times New Roman" w:hAnsi="Times New Roman" w:cs="Times New Roman"/>
        </w:rPr>
        <w:t>the dimension of period</w:t>
      </w:r>
      <w:ins w:id="337" w:author="Liying" w:date="2019-12-06T08:44:00Z">
        <w:r w:rsidR="00A3741F">
          <w:rPr>
            <w:rFonts w:ascii="Times New Roman" w:hAnsi="Times New Roman" w:cs="Times New Roman"/>
          </w:rPr>
          <w:t xml:space="preserve">, i.e., the number of period groups </w:t>
        </w:r>
      </w:ins>
    </w:p>
    <w:p w14:paraId="02C95413" w14:textId="0FF7C662" w:rsidR="00DE4E1E" w:rsidRDefault="00DE4E1E" w:rsidP="004B48C5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C      the dimension of cohort</w:t>
      </w:r>
      <w:ins w:id="338" w:author="Liying" w:date="2019-12-06T08:44:00Z">
        <w:r w:rsidR="00A3741F">
          <w:rPr>
            <w:rFonts w:ascii="Times New Roman" w:hAnsi="Times New Roman" w:cs="Times New Roman"/>
          </w:rPr>
          <w:t>,</w:t>
        </w:r>
        <w:r w:rsidR="00A3741F" w:rsidRPr="00A3741F">
          <w:rPr>
            <w:rFonts w:ascii="Times New Roman" w:hAnsi="Times New Roman" w:cs="Times New Roman"/>
          </w:rPr>
          <w:t xml:space="preserve"> </w:t>
        </w:r>
        <w:r w:rsidR="00A3741F">
          <w:rPr>
            <w:rFonts w:ascii="Times New Roman" w:hAnsi="Times New Roman" w:cs="Times New Roman"/>
          </w:rPr>
          <w:t>i.e., the number of period groups</w:t>
        </w:r>
      </w:ins>
    </w:p>
    <w:p w14:paraId="16C053E5" w14:textId="6FC5CA20" w:rsidR="00E659EB" w:rsidRDefault="00324E6A" w:rsidP="004B48C5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</w:t>
      </w:r>
      <w:r w:rsidR="00545C14">
        <w:rPr>
          <w:rFonts w:ascii="Times New Roman" w:hAnsi="Times New Roman" w:cs="Times New Roman"/>
        </w:rPr>
        <w:t xml:space="preserve">odel      </w:t>
      </w:r>
      <w:r w:rsidR="000E3C2D">
        <w:rPr>
          <w:rFonts w:ascii="Times New Roman" w:hAnsi="Times New Roman" w:cs="Times New Roman"/>
        </w:rPr>
        <w:t xml:space="preserve">a model fitted in </w:t>
      </w:r>
      <w:proofErr w:type="spellStart"/>
      <w:r w:rsidR="00297E5F">
        <w:rPr>
          <w:rFonts w:ascii="Times New Roman" w:hAnsi="Times New Roman" w:cs="Times New Roman"/>
        </w:rPr>
        <w:t>temp_model</w:t>
      </w:r>
      <w:proofErr w:type="spellEnd"/>
    </w:p>
    <w:p w14:paraId="11E811A8" w14:textId="3FD380E4" w:rsidR="00263EB9" w:rsidRDefault="007C51CB" w:rsidP="004B48C5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weights   </w:t>
      </w:r>
      <w:r w:rsidR="00801909">
        <w:rPr>
          <w:rFonts w:ascii="Times New Roman" w:hAnsi="Times New Roman" w:cs="Times New Roman"/>
        </w:rPr>
        <w:t>optional case weights</w:t>
      </w:r>
    </w:p>
    <w:p w14:paraId="30048352" w14:textId="07DA2D51" w:rsidR="002339A9" w:rsidRDefault="00076DFF" w:rsidP="004B48C5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cov</w:t>
      </w:r>
      <w:ins w:id="339" w:author="Liying" w:date="2019-12-06T08:46:00Z">
        <w:r w:rsidR="00252C89">
          <w:rPr>
            <w:rFonts w:ascii="Times New Roman" w:hAnsi="Times New Roman" w:cs="Times New Roman"/>
          </w:rPr>
          <w:t>ariate</w:t>
        </w:r>
      </w:ins>
      <w:del w:id="340" w:author="Liying" w:date="2019-12-06T08:46:00Z">
        <w:r w:rsidDel="00252C89">
          <w:rPr>
            <w:rFonts w:ascii="Times New Roman" w:hAnsi="Times New Roman" w:cs="Times New Roman"/>
          </w:rPr>
          <w:delText>s</w:delText>
        </w:r>
      </w:del>
      <w:r>
        <w:rPr>
          <w:rFonts w:ascii="Times New Roman" w:hAnsi="Times New Roman" w:cs="Times New Roman"/>
        </w:rPr>
        <w:t xml:space="preserve">        </w:t>
      </w:r>
      <w:r w:rsidR="003F6D00">
        <w:rPr>
          <w:rFonts w:ascii="Times New Roman" w:hAnsi="Times New Roman" w:cs="Times New Roman"/>
        </w:rPr>
        <w:t>a list of optional covariances that control details of the model</w:t>
      </w:r>
    </w:p>
    <w:p w14:paraId="4F49D685" w14:textId="5EB7810F" w:rsidR="00CD0FEA" w:rsidRDefault="00CD0FEA" w:rsidP="004B48C5">
      <w:pPr>
        <w:spacing w:line="360" w:lineRule="auto"/>
        <w:rPr>
          <w:rFonts w:ascii="Times New Roman" w:hAnsi="Times New Roman" w:cs="Times New Roman"/>
        </w:rPr>
      </w:pPr>
    </w:p>
    <w:p w14:paraId="40DF06FF" w14:textId="0D072EBB" w:rsidR="00CD0FEA" w:rsidRPr="0030270E" w:rsidRDefault="00034D39" w:rsidP="004B48C5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Values</w:t>
      </w:r>
    </w:p>
    <w:p w14:paraId="14AB92ED" w14:textId="06642C39" w:rsidR="004F678B" w:rsidRDefault="004F678B" w:rsidP="004F678B">
      <w:p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cohort_</w:t>
      </w:r>
      <w:ins w:id="341" w:author="Liying" w:date="2019-12-06T08:44:00Z">
        <w:r w:rsidR="004140E5">
          <w:rPr>
            <w:rFonts w:ascii="Times New Roman" w:hAnsi="Times New Roman" w:cs="Times New Roman"/>
          </w:rPr>
          <w:t>average</w:t>
        </w:r>
      </w:ins>
      <w:proofErr w:type="spellEnd"/>
      <w:del w:id="342" w:author="Liying" w:date="2019-12-06T08:44:00Z">
        <w:r w:rsidDel="004140E5">
          <w:rPr>
            <w:rFonts w:ascii="Times New Roman" w:hAnsi="Times New Roman" w:cs="Times New Roman"/>
          </w:rPr>
          <w:delText>int</w:delText>
        </w:r>
      </w:del>
      <w:r>
        <w:rPr>
          <w:rFonts w:ascii="Times New Roman" w:hAnsi="Times New Roman" w:cs="Times New Roman"/>
        </w:rPr>
        <w:t xml:space="preserve">        </w:t>
      </w:r>
      <w:ins w:id="343" w:author="Liying" w:date="2019-12-06T08:47:00Z">
        <w:r w:rsidR="00252C89">
          <w:rPr>
            <w:rFonts w:ascii="Times New Roman" w:hAnsi="Times New Roman" w:cs="Times New Roman"/>
          </w:rPr>
          <w:t>cohort averages used for comparing inter-cohort differences</w:t>
        </w:r>
      </w:ins>
      <w:ins w:id="344" w:author="Liying" w:date="2019-12-06T08:46:00Z">
        <w:r w:rsidR="00252C89">
          <w:rPr>
            <w:rFonts w:ascii="Times New Roman" w:hAnsi="Times New Roman" w:cs="Times New Roman"/>
          </w:rPr>
          <w:t xml:space="preserve"> </w:t>
        </w:r>
      </w:ins>
      <w:del w:id="345" w:author="Liying" w:date="2019-12-06T08:46:00Z">
        <w:r w:rsidDel="00252C89">
          <w:rPr>
            <w:rFonts w:ascii="Times New Roman" w:hAnsi="Times New Roman" w:cs="Times New Roman"/>
          </w:rPr>
          <w:delText>the inter-cohort changes</w:delText>
        </w:r>
      </w:del>
    </w:p>
    <w:p w14:paraId="15305402" w14:textId="5FB141E9" w:rsidR="004F678B" w:rsidRDefault="004F678B" w:rsidP="004F678B">
      <w:p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cohort_slope</w:t>
      </w:r>
      <w:proofErr w:type="spellEnd"/>
      <w:r>
        <w:rPr>
          <w:rFonts w:ascii="Times New Roman" w:hAnsi="Times New Roman" w:cs="Times New Roman"/>
        </w:rPr>
        <w:t xml:space="preserve">    </w:t>
      </w:r>
      <w:del w:id="346" w:author="Liying" w:date="2019-12-06T08:47:00Z">
        <w:r w:rsidDel="00252C89">
          <w:rPr>
            <w:rFonts w:ascii="Times New Roman" w:hAnsi="Times New Roman" w:cs="Times New Roman"/>
          </w:rPr>
          <w:delText>the intra-cohort changes</w:delText>
        </w:r>
      </w:del>
      <w:ins w:id="347" w:author="Liying" w:date="2019-12-06T08:47:00Z">
        <w:r w:rsidR="00252C89">
          <w:rPr>
            <w:rFonts w:ascii="Times New Roman" w:hAnsi="Times New Roman" w:cs="Times New Roman"/>
          </w:rPr>
          <w:t>intra-cohort life-course changes</w:t>
        </w:r>
      </w:ins>
    </w:p>
    <w:p w14:paraId="40679480" w14:textId="60B8C8F7" w:rsidR="00270E86" w:rsidRPr="0030270E" w:rsidRDefault="00270E86" w:rsidP="004B48C5">
      <w:pPr>
        <w:spacing w:line="360" w:lineRule="auto"/>
        <w:rPr>
          <w:rFonts w:ascii="Times New Roman" w:hAnsi="Times New Roman" w:cs="Times New Roman"/>
        </w:rPr>
      </w:pPr>
    </w:p>
    <w:p w14:paraId="7B519B19" w14:textId="5D9F9843" w:rsidR="00270E86" w:rsidRPr="0030270E" w:rsidRDefault="00C52791" w:rsidP="004B48C5">
      <w:pPr>
        <w:pStyle w:val="Heading2"/>
        <w:spacing w:line="360" w:lineRule="auto"/>
        <w:rPr>
          <w:rFonts w:ascii="Times New Roman" w:hAnsi="Times New Roman" w:cs="Times New Roman"/>
          <w:b/>
          <w:bCs/>
          <w:color w:val="000000" w:themeColor="text1"/>
        </w:rPr>
      </w:pPr>
      <w:proofErr w:type="spellStart"/>
      <w:r w:rsidRPr="0030270E">
        <w:rPr>
          <w:rFonts w:ascii="Times New Roman" w:hAnsi="Times New Roman" w:cs="Times New Roman"/>
          <w:b/>
          <w:bCs/>
          <w:color w:val="000000" w:themeColor="text1"/>
        </w:rPr>
        <w:t>maineffect</w:t>
      </w:r>
      <w:proofErr w:type="spellEnd"/>
    </w:p>
    <w:p w14:paraId="2C029D19" w14:textId="030111F6" w:rsidR="00270E86" w:rsidRPr="0030270E" w:rsidRDefault="005C0045" w:rsidP="004B48C5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internal function, only used by the package APCI</w:t>
      </w:r>
    </w:p>
    <w:p w14:paraId="25844732" w14:textId="72C530C4" w:rsidR="00270E86" w:rsidRDefault="00270E86" w:rsidP="004B48C5">
      <w:pPr>
        <w:spacing w:line="360" w:lineRule="auto"/>
        <w:rPr>
          <w:rFonts w:ascii="Times New Roman" w:hAnsi="Times New Roman" w:cs="Times New Roman"/>
        </w:rPr>
      </w:pPr>
    </w:p>
    <w:p w14:paraId="11ECCD76" w14:textId="09E3DBDC" w:rsidR="00AB0E3D" w:rsidRDefault="00D53DCA" w:rsidP="004B48C5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Usage</w:t>
      </w:r>
    </w:p>
    <w:p w14:paraId="0576450B" w14:textId="0AB92112" w:rsidR="00D53DCA" w:rsidRDefault="00446822" w:rsidP="004B48C5">
      <w:pPr>
        <w:spacing w:line="360" w:lineRule="auto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m</w:t>
      </w:r>
      <w:r w:rsidR="00BF2851">
        <w:rPr>
          <w:rFonts w:ascii="Times New Roman" w:hAnsi="Times New Roman" w:cs="Times New Roman"/>
        </w:rPr>
        <w:t>aineffect</w:t>
      </w:r>
      <w:proofErr w:type="spellEnd"/>
      <w:r w:rsidR="00BF2851">
        <w:rPr>
          <w:rFonts w:ascii="Times New Roman" w:hAnsi="Times New Roman" w:cs="Times New Roman"/>
        </w:rPr>
        <w:t>(</w:t>
      </w:r>
      <w:proofErr w:type="gramEnd"/>
      <w:r w:rsidR="00BF2851">
        <w:rPr>
          <w:rFonts w:ascii="Times New Roman" w:hAnsi="Times New Roman" w:cs="Times New Roman"/>
        </w:rPr>
        <w:t>A, P, C, model, data,…)</w:t>
      </w:r>
    </w:p>
    <w:p w14:paraId="370A91D5" w14:textId="2B8956CC" w:rsidR="00BF2851" w:rsidRDefault="00BF2851" w:rsidP="004B48C5">
      <w:pPr>
        <w:spacing w:line="360" w:lineRule="auto"/>
        <w:rPr>
          <w:rFonts w:ascii="Times New Roman" w:hAnsi="Times New Roman" w:cs="Times New Roman"/>
        </w:rPr>
      </w:pPr>
    </w:p>
    <w:p w14:paraId="4ED38F59" w14:textId="7D5C30A1" w:rsidR="00BF2851" w:rsidRDefault="00791A0C" w:rsidP="004B48C5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Arguments</w:t>
      </w:r>
    </w:p>
    <w:p w14:paraId="711B3F05" w14:textId="55BFDCE3" w:rsidR="003A4B41" w:rsidRDefault="003A4B41" w:rsidP="003A4B41">
      <w:pPr>
        <w:spacing w:line="36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A      the</w:t>
      </w:r>
      <w:proofErr w:type="gramEnd"/>
      <w:r>
        <w:rPr>
          <w:rFonts w:ascii="Times New Roman" w:hAnsi="Times New Roman" w:cs="Times New Roman"/>
        </w:rPr>
        <w:t xml:space="preserve"> dimension of age</w:t>
      </w:r>
      <w:ins w:id="348" w:author="Liying" w:date="2019-12-06T08:47:00Z">
        <w:r w:rsidR="00FC26DE">
          <w:rPr>
            <w:rFonts w:ascii="Times New Roman" w:hAnsi="Times New Roman" w:cs="Times New Roman"/>
          </w:rPr>
          <w:t>, i.e., the number of age groups</w:t>
        </w:r>
      </w:ins>
    </w:p>
    <w:p w14:paraId="3D4D8F9D" w14:textId="4AE7F160" w:rsidR="003A4B41" w:rsidRDefault="003A4B41" w:rsidP="003A4B41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      the dimension of period</w:t>
      </w:r>
      <w:ins w:id="349" w:author="Liying" w:date="2019-12-06T08:48:00Z">
        <w:r w:rsidR="00FC26DE">
          <w:rPr>
            <w:rFonts w:ascii="Times New Roman" w:hAnsi="Times New Roman" w:cs="Times New Roman"/>
          </w:rPr>
          <w:t xml:space="preserve">, i.e., the number of </w:t>
        </w:r>
        <w:r w:rsidR="00FC26DE">
          <w:rPr>
            <w:rFonts w:ascii="Times New Roman" w:hAnsi="Times New Roman" w:cs="Times New Roman"/>
          </w:rPr>
          <w:t>period</w:t>
        </w:r>
        <w:r w:rsidR="00FC26DE">
          <w:rPr>
            <w:rFonts w:ascii="Times New Roman" w:hAnsi="Times New Roman" w:cs="Times New Roman"/>
          </w:rPr>
          <w:t xml:space="preserve"> groups</w:t>
        </w:r>
      </w:ins>
    </w:p>
    <w:p w14:paraId="638B49FB" w14:textId="0CBA807E" w:rsidR="003A4B41" w:rsidRDefault="003A4B41" w:rsidP="003A4B41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      the dimension of cohort</w:t>
      </w:r>
      <w:ins w:id="350" w:author="Liying" w:date="2019-12-06T08:48:00Z">
        <w:r w:rsidR="00FC26DE">
          <w:rPr>
            <w:rFonts w:ascii="Times New Roman" w:hAnsi="Times New Roman" w:cs="Times New Roman"/>
          </w:rPr>
          <w:t xml:space="preserve">, i.e., the number of </w:t>
        </w:r>
        <w:r w:rsidR="00FC26DE">
          <w:rPr>
            <w:rFonts w:ascii="Times New Roman" w:hAnsi="Times New Roman" w:cs="Times New Roman"/>
          </w:rPr>
          <w:t>cohort</w:t>
        </w:r>
        <w:r w:rsidR="00FC26DE">
          <w:rPr>
            <w:rFonts w:ascii="Times New Roman" w:hAnsi="Times New Roman" w:cs="Times New Roman"/>
          </w:rPr>
          <w:t xml:space="preserve"> groups</w:t>
        </w:r>
      </w:ins>
    </w:p>
    <w:p w14:paraId="54C27F3B" w14:textId="71A21B1D" w:rsidR="007124F5" w:rsidRPr="0030270E" w:rsidRDefault="003A4B41" w:rsidP="003A4B41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model      a model fitted in </w:t>
      </w:r>
      <w:proofErr w:type="spellStart"/>
      <w:r>
        <w:rPr>
          <w:rFonts w:ascii="Times New Roman" w:hAnsi="Times New Roman" w:cs="Times New Roman"/>
        </w:rPr>
        <w:t>temp_model</w:t>
      </w:r>
      <w:proofErr w:type="spellEnd"/>
    </w:p>
    <w:p w14:paraId="0CB94FAF" w14:textId="0FC43B3D" w:rsidR="00270E86" w:rsidRDefault="00D32917" w:rsidP="004B48C5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        an optional data frame</w:t>
      </w:r>
      <w:r w:rsidR="00727A77">
        <w:rPr>
          <w:rFonts w:ascii="Times New Roman" w:hAnsi="Times New Roman" w:cs="Times New Roman"/>
        </w:rPr>
        <w:t xml:space="preserve"> </w:t>
      </w:r>
      <w:del w:id="351" w:author="Liying" w:date="2019-12-06T08:50:00Z">
        <w:r w:rsidR="00727A77" w:rsidDel="00006CF8">
          <w:rPr>
            <w:rFonts w:ascii="Times New Roman" w:hAnsi="Times New Roman" w:cs="Times New Roman"/>
          </w:rPr>
          <w:delText>imported</w:delText>
        </w:r>
        <w:r w:rsidR="00B14F11" w:rsidDel="00006CF8">
          <w:rPr>
            <w:rFonts w:ascii="Times New Roman" w:hAnsi="Times New Roman" w:cs="Times New Roman"/>
          </w:rPr>
          <w:delText xml:space="preserve"> </w:delText>
        </w:r>
      </w:del>
      <w:ins w:id="352" w:author="Liying" w:date="2019-12-06T08:50:00Z">
        <w:r w:rsidR="00006CF8">
          <w:rPr>
            <w:rFonts w:ascii="Times New Roman" w:hAnsi="Times New Roman" w:cs="Times New Roman"/>
          </w:rPr>
          <w:t>supplied</w:t>
        </w:r>
        <w:r w:rsidR="00006CF8">
          <w:rPr>
            <w:rFonts w:ascii="Times New Roman" w:hAnsi="Times New Roman" w:cs="Times New Roman"/>
          </w:rPr>
          <w:t xml:space="preserve"> </w:t>
        </w:r>
      </w:ins>
      <w:r w:rsidR="00B14F11">
        <w:rPr>
          <w:rFonts w:ascii="Times New Roman" w:hAnsi="Times New Roman" w:cs="Times New Roman"/>
        </w:rPr>
        <w:t>by the user</w:t>
      </w:r>
    </w:p>
    <w:p w14:paraId="67596E40" w14:textId="6CE78AFA" w:rsidR="00FA6B8A" w:rsidRDefault="00FA6B8A" w:rsidP="004B48C5">
      <w:pPr>
        <w:spacing w:line="360" w:lineRule="auto"/>
        <w:rPr>
          <w:rFonts w:ascii="Times New Roman" w:hAnsi="Times New Roman" w:cs="Times New Roman"/>
        </w:rPr>
      </w:pPr>
    </w:p>
    <w:p w14:paraId="09CB9115" w14:textId="5646DEAD" w:rsidR="00FA6B8A" w:rsidRDefault="0098153C" w:rsidP="004B48C5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Value</w:t>
      </w:r>
    </w:p>
    <w:p w14:paraId="5971DDFA" w14:textId="309CE190" w:rsidR="00C86414" w:rsidRDefault="00C86414" w:rsidP="00C86414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intercept    </w:t>
      </w:r>
      <w:r w:rsidR="00900722">
        <w:rPr>
          <w:rFonts w:ascii="Times New Roman" w:hAnsi="Times New Roman" w:cs="Times New Roman"/>
        </w:rPr>
        <w:t xml:space="preserve">      </w:t>
      </w:r>
      <w:r>
        <w:rPr>
          <w:rFonts w:ascii="Times New Roman" w:hAnsi="Times New Roman" w:cs="Times New Roman"/>
        </w:rPr>
        <w:t xml:space="preserve">the </w:t>
      </w:r>
      <w:ins w:id="353" w:author="Liying" w:date="2019-12-06T08:49:00Z">
        <w:r w:rsidR="00CA0D78">
          <w:rPr>
            <w:rFonts w:ascii="Times New Roman" w:hAnsi="Times New Roman" w:cs="Times New Roman"/>
          </w:rPr>
          <w:t xml:space="preserve">overall </w:t>
        </w:r>
      </w:ins>
      <w:r>
        <w:rPr>
          <w:rFonts w:ascii="Times New Roman" w:hAnsi="Times New Roman" w:cs="Times New Roman"/>
        </w:rPr>
        <w:t xml:space="preserve">intercept </w:t>
      </w:r>
    </w:p>
    <w:p w14:paraId="005D99BE" w14:textId="1FABF608" w:rsidR="00C86414" w:rsidRDefault="00C86414" w:rsidP="00C86414">
      <w:p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age_effect</w:t>
      </w:r>
      <w:proofErr w:type="spellEnd"/>
      <w:r>
        <w:rPr>
          <w:rFonts w:ascii="Times New Roman" w:hAnsi="Times New Roman" w:cs="Times New Roman"/>
        </w:rPr>
        <w:t xml:space="preserve"> </w:t>
      </w:r>
      <w:r w:rsidR="00900722">
        <w:rPr>
          <w:rFonts w:ascii="Times New Roman" w:hAnsi="Times New Roman" w:cs="Times New Roman"/>
        </w:rPr>
        <w:t xml:space="preserve">       </w:t>
      </w:r>
      <w:r>
        <w:rPr>
          <w:rFonts w:ascii="Times New Roman" w:hAnsi="Times New Roman" w:cs="Times New Roman"/>
        </w:rPr>
        <w:t>the estimated age effect</w:t>
      </w:r>
    </w:p>
    <w:p w14:paraId="77D98735" w14:textId="21DFB0F1" w:rsidR="00D15457" w:rsidRPr="0030270E" w:rsidRDefault="00C86414" w:rsidP="00C86414">
      <w:p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period_effect</w:t>
      </w:r>
      <w:proofErr w:type="spellEnd"/>
      <w:r>
        <w:rPr>
          <w:rFonts w:ascii="Times New Roman" w:hAnsi="Times New Roman" w:cs="Times New Roman"/>
        </w:rPr>
        <w:t xml:space="preserve">   the estimated period effect</w:t>
      </w:r>
    </w:p>
    <w:p w14:paraId="0038219C" w14:textId="046E14AC" w:rsidR="00270E86" w:rsidRPr="0030270E" w:rsidRDefault="00270E86" w:rsidP="004B48C5">
      <w:pPr>
        <w:spacing w:line="360" w:lineRule="auto"/>
        <w:rPr>
          <w:rFonts w:ascii="Times New Roman" w:hAnsi="Times New Roman" w:cs="Times New Roman"/>
        </w:rPr>
      </w:pPr>
    </w:p>
    <w:p w14:paraId="5B3090F1" w14:textId="6AFC2F8B" w:rsidR="00270E86" w:rsidRPr="0030270E" w:rsidRDefault="00C37819" w:rsidP="004B48C5">
      <w:pPr>
        <w:pStyle w:val="Heading2"/>
        <w:spacing w:line="360" w:lineRule="auto"/>
        <w:rPr>
          <w:rFonts w:ascii="Times New Roman" w:hAnsi="Times New Roman" w:cs="Times New Roman"/>
          <w:b/>
          <w:bCs/>
          <w:color w:val="000000" w:themeColor="text1"/>
        </w:rPr>
      </w:pPr>
      <w:proofErr w:type="spellStart"/>
      <w:r w:rsidRPr="0030270E">
        <w:rPr>
          <w:rFonts w:ascii="Times New Roman" w:hAnsi="Times New Roman" w:cs="Times New Roman"/>
          <w:b/>
          <w:bCs/>
          <w:color w:val="000000" w:themeColor="text1"/>
        </w:rPr>
        <w:t>temp_model</w:t>
      </w:r>
      <w:proofErr w:type="spellEnd"/>
    </w:p>
    <w:p w14:paraId="69AF2CD0" w14:textId="1A2F1EF1" w:rsidR="00DE35CB" w:rsidRDefault="00550E7E" w:rsidP="004B48C5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 i</w:t>
      </w:r>
      <w:r w:rsidR="005C0045">
        <w:rPr>
          <w:rFonts w:ascii="Times New Roman" w:hAnsi="Times New Roman" w:cs="Times New Roman"/>
        </w:rPr>
        <w:t>nternal function, only used by the package APCI</w:t>
      </w:r>
      <w:r w:rsidR="00012C06">
        <w:rPr>
          <w:rFonts w:ascii="Times New Roman" w:hAnsi="Times New Roman" w:cs="Times New Roman"/>
        </w:rPr>
        <w:t>. Fit the</w:t>
      </w:r>
      <w:r w:rsidR="00AE0645">
        <w:rPr>
          <w:rFonts w:ascii="Times New Roman" w:hAnsi="Times New Roman" w:cs="Times New Roman"/>
        </w:rPr>
        <w:t xml:space="preserve"> APC-I model.</w:t>
      </w:r>
    </w:p>
    <w:p w14:paraId="272CD4D0" w14:textId="3ACE50AD" w:rsidR="00DD0573" w:rsidRDefault="00DD0573" w:rsidP="004B48C5">
      <w:pPr>
        <w:spacing w:line="360" w:lineRule="auto"/>
        <w:rPr>
          <w:rFonts w:ascii="Times New Roman" w:hAnsi="Times New Roman" w:cs="Times New Roman"/>
        </w:rPr>
      </w:pPr>
    </w:p>
    <w:p w14:paraId="17F9D09F" w14:textId="598732EC" w:rsidR="00DD0573" w:rsidRDefault="00DD0573" w:rsidP="004B48C5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Usage</w:t>
      </w:r>
    </w:p>
    <w:p w14:paraId="32B96313" w14:textId="51F307E1" w:rsidR="00DD0573" w:rsidRDefault="00A052FF" w:rsidP="004B48C5">
      <w:p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t</w:t>
      </w:r>
      <w:r w:rsidR="00893232">
        <w:rPr>
          <w:rFonts w:ascii="Times New Roman" w:hAnsi="Times New Roman" w:cs="Times New Roman"/>
        </w:rPr>
        <w:t>emp_</w:t>
      </w:r>
      <w:proofErr w:type="gramStart"/>
      <w:r w:rsidR="00893232">
        <w:rPr>
          <w:rFonts w:ascii="Times New Roman" w:hAnsi="Times New Roman" w:cs="Times New Roman"/>
        </w:rPr>
        <w:t>model</w:t>
      </w:r>
      <w:proofErr w:type="spellEnd"/>
      <w:r w:rsidR="00EA3625">
        <w:rPr>
          <w:rFonts w:ascii="Times New Roman" w:hAnsi="Times New Roman" w:cs="Times New Roman"/>
        </w:rPr>
        <w:t>(</w:t>
      </w:r>
      <w:proofErr w:type="gramEnd"/>
      <w:ins w:id="354" w:author="Liying" w:date="2019-12-06T08:48:00Z">
        <w:r w:rsidR="00CA0D78">
          <w:rPr>
            <w:rFonts w:ascii="Times New Roman" w:hAnsi="Times New Roman" w:cs="Times New Roman"/>
          </w:rPr>
          <w:t xml:space="preserve">data, </w:t>
        </w:r>
      </w:ins>
      <w:r w:rsidR="00EA3625">
        <w:rPr>
          <w:rFonts w:ascii="Times New Roman" w:hAnsi="Times New Roman" w:cs="Times New Roman"/>
        </w:rPr>
        <w:t xml:space="preserve">outcome, </w:t>
      </w:r>
      <w:r w:rsidR="00FA106D">
        <w:rPr>
          <w:rFonts w:ascii="Times New Roman" w:hAnsi="Times New Roman" w:cs="Times New Roman"/>
        </w:rPr>
        <w:t>a</w:t>
      </w:r>
      <w:ins w:id="355" w:author="Liying" w:date="2019-12-06T08:48:00Z">
        <w:r w:rsidR="00CA0D78">
          <w:rPr>
            <w:rFonts w:ascii="Times New Roman" w:hAnsi="Times New Roman" w:cs="Times New Roman"/>
          </w:rPr>
          <w:t>ge</w:t>
        </w:r>
      </w:ins>
      <w:del w:id="356" w:author="Liying" w:date="2019-12-06T08:48:00Z">
        <w:r w:rsidR="00FA106D" w:rsidDel="00CA0D78">
          <w:rPr>
            <w:rFonts w:ascii="Times New Roman" w:hAnsi="Times New Roman" w:cs="Times New Roman"/>
          </w:rPr>
          <w:delText>cc</w:delText>
        </w:r>
      </w:del>
      <w:r w:rsidR="00FA106D">
        <w:rPr>
          <w:rFonts w:ascii="Times New Roman" w:hAnsi="Times New Roman" w:cs="Times New Roman"/>
        </w:rPr>
        <w:t>, p</w:t>
      </w:r>
      <w:ins w:id="357" w:author="Liying" w:date="2019-12-06T08:48:00Z">
        <w:r w:rsidR="00CA0D78">
          <w:rPr>
            <w:rFonts w:ascii="Times New Roman" w:hAnsi="Times New Roman" w:cs="Times New Roman"/>
          </w:rPr>
          <w:t>eriod</w:t>
        </w:r>
      </w:ins>
      <w:del w:id="358" w:author="Liying" w:date="2019-12-06T08:48:00Z">
        <w:r w:rsidR="00FA106D" w:rsidDel="00CA0D78">
          <w:rPr>
            <w:rFonts w:ascii="Times New Roman" w:hAnsi="Times New Roman" w:cs="Times New Roman"/>
          </w:rPr>
          <w:delText>cc</w:delText>
        </w:r>
      </w:del>
      <w:r w:rsidR="00FA106D">
        <w:rPr>
          <w:rFonts w:ascii="Times New Roman" w:hAnsi="Times New Roman" w:cs="Times New Roman"/>
        </w:rPr>
        <w:t>, c</w:t>
      </w:r>
      <w:ins w:id="359" w:author="Liying" w:date="2019-12-06T08:48:00Z">
        <w:r w:rsidR="00CA0D78">
          <w:rPr>
            <w:rFonts w:ascii="Times New Roman" w:hAnsi="Times New Roman" w:cs="Times New Roman"/>
          </w:rPr>
          <w:t>ohort</w:t>
        </w:r>
      </w:ins>
      <w:del w:id="360" w:author="Liying" w:date="2019-12-06T08:48:00Z">
        <w:r w:rsidR="00FA106D" w:rsidDel="00CA0D78">
          <w:rPr>
            <w:rFonts w:ascii="Times New Roman" w:hAnsi="Times New Roman" w:cs="Times New Roman"/>
          </w:rPr>
          <w:delText>cc</w:delText>
        </w:r>
      </w:del>
      <w:r w:rsidR="00FA106D">
        <w:rPr>
          <w:rFonts w:ascii="Times New Roman" w:hAnsi="Times New Roman" w:cs="Times New Roman"/>
        </w:rPr>
        <w:t>, weight, cov</w:t>
      </w:r>
      <w:ins w:id="361" w:author="Liying" w:date="2019-12-06T08:48:00Z">
        <w:r w:rsidR="00CA0D78">
          <w:rPr>
            <w:rFonts w:ascii="Times New Roman" w:hAnsi="Times New Roman" w:cs="Times New Roman"/>
          </w:rPr>
          <w:t>ariate</w:t>
        </w:r>
      </w:ins>
      <w:del w:id="362" w:author="Liying" w:date="2019-12-06T08:48:00Z">
        <w:r w:rsidR="00FA106D" w:rsidDel="00CA0D78">
          <w:rPr>
            <w:rFonts w:ascii="Times New Roman" w:hAnsi="Times New Roman" w:cs="Times New Roman"/>
          </w:rPr>
          <w:delText>s</w:delText>
        </w:r>
      </w:del>
      <w:r w:rsidR="00FA106D">
        <w:rPr>
          <w:rFonts w:ascii="Times New Roman" w:hAnsi="Times New Roman" w:cs="Times New Roman"/>
        </w:rPr>
        <w:t>,</w:t>
      </w:r>
      <w:del w:id="363" w:author="Liying" w:date="2019-12-06T08:48:00Z">
        <w:r w:rsidR="00FA106D" w:rsidDel="00CA0D78">
          <w:rPr>
            <w:rFonts w:ascii="Times New Roman" w:hAnsi="Times New Roman" w:cs="Times New Roman"/>
          </w:rPr>
          <w:delText xml:space="preserve"> data,</w:delText>
        </w:r>
      </w:del>
      <w:r w:rsidR="00FA106D">
        <w:rPr>
          <w:rFonts w:ascii="Times New Roman" w:hAnsi="Times New Roman" w:cs="Times New Roman"/>
        </w:rPr>
        <w:t xml:space="preserve"> …)</w:t>
      </w:r>
    </w:p>
    <w:p w14:paraId="399F0278" w14:textId="6CB88E87" w:rsidR="004B4F25" w:rsidRDefault="004B4F25" w:rsidP="004B48C5">
      <w:pPr>
        <w:spacing w:line="360" w:lineRule="auto"/>
        <w:rPr>
          <w:rFonts w:ascii="Times New Roman" w:hAnsi="Times New Roman" w:cs="Times New Roman"/>
        </w:rPr>
      </w:pPr>
    </w:p>
    <w:p w14:paraId="7F40B644" w14:textId="39234C90" w:rsidR="003F7997" w:rsidRDefault="003F7997" w:rsidP="004B48C5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Argument</w:t>
      </w:r>
      <w:r w:rsidR="00186ADC">
        <w:rPr>
          <w:rFonts w:ascii="Times New Roman" w:hAnsi="Times New Roman" w:cs="Times New Roman"/>
        </w:rPr>
        <w:t>s</w:t>
      </w:r>
    </w:p>
    <w:p w14:paraId="2B734274" w14:textId="77777777" w:rsidR="00CA0D78" w:rsidRDefault="00CA0D78" w:rsidP="00CA0D78">
      <w:pPr>
        <w:spacing w:line="360" w:lineRule="auto"/>
        <w:rPr>
          <w:ins w:id="364" w:author="Liying" w:date="2019-12-06T08:49:00Z"/>
          <w:rFonts w:ascii="Times New Roman" w:hAnsi="Times New Roman" w:cs="Times New Roman"/>
        </w:rPr>
      </w:pPr>
      <w:ins w:id="365" w:author="Liying" w:date="2019-12-06T08:49:00Z">
        <w:r>
          <w:rPr>
            <w:rFonts w:ascii="Times New Roman" w:hAnsi="Times New Roman" w:cs="Times New Roman"/>
          </w:rPr>
          <w:t>outcome</w:t>
        </w:r>
        <w:r>
          <w:rPr>
            <w:rFonts w:ascii="Times New Roman" w:hAnsi="Times New Roman" w:cs="Times New Roman"/>
          </w:rPr>
          <w:tab/>
          <w:t>the outcome variable</w:t>
        </w:r>
      </w:ins>
    </w:p>
    <w:p w14:paraId="7FC92D82" w14:textId="77777777" w:rsidR="00CA0D78" w:rsidRDefault="00CA0D78" w:rsidP="00CA0D78">
      <w:pPr>
        <w:spacing w:line="360" w:lineRule="auto"/>
        <w:rPr>
          <w:ins w:id="366" w:author="Liying" w:date="2019-12-06T08:49:00Z"/>
          <w:rFonts w:ascii="Times New Roman" w:hAnsi="Times New Roman" w:cs="Times New Roman"/>
        </w:rPr>
      </w:pPr>
      <w:ins w:id="367" w:author="Liying" w:date="2019-12-06T08:49:00Z">
        <w:r>
          <w:rPr>
            <w:rFonts w:ascii="Times New Roman" w:hAnsi="Times New Roman" w:cs="Times New Roman"/>
          </w:rPr>
          <w:t>age</w:t>
        </w:r>
        <w:r>
          <w:rPr>
            <w:rFonts w:ascii="Times New Roman" w:hAnsi="Times New Roman" w:cs="Times New Roman"/>
          </w:rPr>
          <w:tab/>
        </w:r>
        <w:r>
          <w:rPr>
            <w:rFonts w:ascii="Times New Roman" w:hAnsi="Times New Roman" w:cs="Times New Roman"/>
          </w:rPr>
          <w:tab/>
        </w:r>
        <w:proofErr w:type="spellStart"/>
        <w:r>
          <w:rPr>
            <w:rFonts w:ascii="Times New Roman" w:hAnsi="Times New Roman" w:cs="Times New Roman"/>
          </w:rPr>
          <w:t>age</w:t>
        </w:r>
        <w:proofErr w:type="spellEnd"/>
        <w:r>
          <w:rPr>
            <w:rFonts w:ascii="Times New Roman" w:hAnsi="Times New Roman" w:cs="Times New Roman"/>
          </w:rPr>
          <w:t xml:space="preserve"> group index in the data</w:t>
        </w:r>
      </w:ins>
    </w:p>
    <w:p w14:paraId="63E3DE78" w14:textId="77777777" w:rsidR="00CA0D78" w:rsidRDefault="00CA0D78" w:rsidP="00CA0D78">
      <w:pPr>
        <w:spacing w:line="360" w:lineRule="auto"/>
        <w:rPr>
          <w:ins w:id="368" w:author="Liying" w:date="2019-12-06T08:49:00Z"/>
          <w:rFonts w:ascii="Times New Roman" w:hAnsi="Times New Roman" w:cs="Times New Roman"/>
        </w:rPr>
      </w:pPr>
      <w:ins w:id="369" w:author="Liying" w:date="2019-12-06T08:49:00Z">
        <w:r>
          <w:rPr>
            <w:rFonts w:ascii="Times New Roman" w:hAnsi="Times New Roman" w:cs="Times New Roman"/>
          </w:rPr>
          <w:t>period</w:t>
        </w:r>
        <w:r>
          <w:rPr>
            <w:rFonts w:ascii="Times New Roman" w:hAnsi="Times New Roman" w:cs="Times New Roman"/>
          </w:rPr>
          <w:tab/>
        </w:r>
        <w:r>
          <w:rPr>
            <w:rFonts w:ascii="Times New Roman" w:hAnsi="Times New Roman" w:cs="Times New Roman"/>
          </w:rPr>
          <w:tab/>
          <w:t>time period index in the data</w:t>
        </w:r>
      </w:ins>
    </w:p>
    <w:p w14:paraId="37DA8061" w14:textId="77777777" w:rsidR="00CA0D78" w:rsidRDefault="00CA0D78" w:rsidP="00CA0D78">
      <w:pPr>
        <w:spacing w:line="360" w:lineRule="auto"/>
        <w:rPr>
          <w:ins w:id="370" w:author="Liying" w:date="2019-12-06T08:49:00Z"/>
          <w:rFonts w:ascii="Times New Roman" w:hAnsi="Times New Roman" w:cs="Times New Roman"/>
        </w:rPr>
      </w:pPr>
      <w:ins w:id="371" w:author="Liying" w:date="2019-12-06T08:49:00Z">
        <w:r>
          <w:rPr>
            <w:rFonts w:ascii="Times New Roman" w:hAnsi="Times New Roman" w:cs="Times New Roman"/>
          </w:rPr>
          <w:t>cohort</w:t>
        </w:r>
        <w:r>
          <w:rPr>
            <w:rFonts w:ascii="Times New Roman" w:hAnsi="Times New Roman" w:cs="Times New Roman"/>
          </w:rPr>
          <w:tab/>
        </w:r>
        <w:r>
          <w:rPr>
            <w:rFonts w:ascii="Times New Roman" w:hAnsi="Times New Roman" w:cs="Times New Roman"/>
          </w:rPr>
          <w:tab/>
        </w:r>
        <w:proofErr w:type="spellStart"/>
        <w:r>
          <w:rPr>
            <w:rFonts w:ascii="Times New Roman" w:hAnsi="Times New Roman" w:cs="Times New Roman"/>
          </w:rPr>
          <w:t>cohort</w:t>
        </w:r>
        <w:proofErr w:type="spellEnd"/>
        <w:r>
          <w:rPr>
            <w:rFonts w:ascii="Times New Roman" w:hAnsi="Times New Roman" w:cs="Times New Roman"/>
          </w:rPr>
          <w:t xml:space="preserve"> membership index in the data</w:t>
        </w:r>
      </w:ins>
    </w:p>
    <w:p w14:paraId="547BDA76" w14:textId="77777777" w:rsidR="00CA0D78" w:rsidRDefault="00CA0D78" w:rsidP="00CA0D78">
      <w:pPr>
        <w:spacing w:line="360" w:lineRule="auto"/>
        <w:rPr>
          <w:ins w:id="372" w:author="Liying" w:date="2019-12-06T08:49:00Z"/>
          <w:rFonts w:ascii="Times New Roman" w:hAnsi="Times New Roman" w:cs="Times New Roman"/>
        </w:rPr>
      </w:pPr>
      <w:ins w:id="373" w:author="Liying" w:date="2019-12-06T08:49:00Z">
        <w:r>
          <w:rPr>
            <w:rFonts w:ascii="Times New Roman" w:hAnsi="Times New Roman" w:cs="Times New Roman"/>
          </w:rPr>
          <w:t>weight</w:t>
        </w:r>
        <w:r>
          <w:rPr>
            <w:rFonts w:ascii="Times New Roman" w:hAnsi="Times New Roman" w:cs="Times New Roman"/>
          </w:rPr>
          <w:tab/>
        </w:r>
        <w:r>
          <w:rPr>
            <w:rFonts w:ascii="Times New Roman" w:hAnsi="Times New Roman" w:cs="Times New Roman"/>
          </w:rPr>
          <w:tab/>
          <w:t>optional sample weights</w:t>
        </w:r>
      </w:ins>
    </w:p>
    <w:p w14:paraId="2E78B6D0" w14:textId="77777777" w:rsidR="00CA0D78" w:rsidRDefault="00CA0D78" w:rsidP="00CA0D78">
      <w:pPr>
        <w:spacing w:line="360" w:lineRule="auto"/>
        <w:rPr>
          <w:ins w:id="374" w:author="Liying" w:date="2019-12-06T08:49:00Z"/>
          <w:rFonts w:ascii="Times New Roman" w:hAnsi="Times New Roman" w:cs="Times New Roman"/>
        </w:rPr>
      </w:pPr>
      <w:ins w:id="375" w:author="Liying" w:date="2019-12-06T08:49:00Z">
        <w:r>
          <w:rPr>
            <w:rFonts w:ascii="Times New Roman" w:hAnsi="Times New Roman" w:cs="Times New Roman"/>
          </w:rPr>
          <w:t>covariate</w:t>
        </w:r>
        <w:r>
          <w:rPr>
            <w:rFonts w:ascii="Times New Roman" w:hAnsi="Times New Roman" w:cs="Times New Roman"/>
          </w:rPr>
          <w:tab/>
          <w:t xml:space="preserve">a list of optional user-specified covariates </w:t>
        </w:r>
      </w:ins>
    </w:p>
    <w:p w14:paraId="680A0A26" w14:textId="44CC11DD" w:rsidR="00CA0D78" w:rsidRDefault="00CA0D78" w:rsidP="00CA0D78">
      <w:pPr>
        <w:spacing w:line="360" w:lineRule="auto"/>
        <w:ind w:left="1080" w:hanging="1080"/>
        <w:rPr>
          <w:ins w:id="376" w:author="Liying" w:date="2019-12-06T08:49:00Z"/>
          <w:rFonts w:ascii="Times New Roman" w:hAnsi="Times New Roman" w:cs="Times New Roman"/>
        </w:rPr>
      </w:pPr>
      <w:ins w:id="377" w:author="Liying" w:date="2019-12-06T08:49:00Z">
        <w:r>
          <w:rPr>
            <w:rFonts w:ascii="Times New Roman" w:hAnsi="Times New Roman" w:cs="Times New Roman"/>
          </w:rPr>
          <w:t xml:space="preserve">data           </w:t>
        </w:r>
        <w:r>
          <w:rPr>
            <w:rFonts w:ascii="Times New Roman" w:hAnsi="Times New Roman" w:cs="Times New Roman"/>
          </w:rPr>
          <w:tab/>
        </w:r>
        <w:r>
          <w:rPr>
            <w:rFonts w:ascii="Times New Roman" w:hAnsi="Times New Roman" w:cs="Times New Roman"/>
          </w:rPr>
          <w:tab/>
        </w:r>
        <w:r>
          <w:rPr>
            <w:rFonts w:ascii="Times New Roman" w:hAnsi="Times New Roman" w:cs="Times New Roman"/>
          </w:rPr>
          <w:t xml:space="preserve">an optional data frame that contains variables </w:t>
        </w:r>
        <w:r>
          <w:rPr>
            <w:rFonts w:ascii="Times New Roman" w:hAnsi="Times New Roman" w:cs="Times New Roman"/>
          </w:rPr>
          <w:t>used in the model</w:t>
        </w:r>
      </w:ins>
    </w:p>
    <w:p w14:paraId="643443AC" w14:textId="4D168BD1" w:rsidR="00CA0D78" w:rsidRDefault="00CA0D78" w:rsidP="00CA0D78">
      <w:pPr>
        <w:spacing w:line="360" w:lineRule="auto"/>
        <w:ind w:left="1080" w:hanging="1080"/>
        <w:rPr>
          <w:ins w:id="378" w:author="Liying" w:date="2019-12-06T08:49:00Z"/>
          <w:rFonts w:ascii="Times New Roman" w:hAnsi="Times New Roman" w:cs="Times New Roman"/>
        </w:rPr>
      </w:pPr>
      <w:proofErr w:type="spellStart"/>
      <w:ins w:id="379" w:author="Liying" w:date="2019-12-06T08:49:00Z">
        <w:r>
          <w:rPr>
            <w:rFonts w:ascii="Times New Roman" w:hAnsi="Times New Roman" w:cs="Times New Roman"/>
          </w:rPr>
          <w:t>F.test</w:t>
        </w:r>
        <w:proofErr w:type="spellEnd"/>
        <w:r>
          <w:rPr>
            <w:rFonts w:ascii="Times New Roman" w:hAnsi="Times New Roman" w:cs="Times New Roman"/>
          </w:rPr>
          <w:t xml:space="preserve">         </w:t>
        </w:r>
        <w:r w:rsidR="00006CF8">
          <w:rPr>
            <w:rFonts w:ascii="Times New Roman" w:hAnsi="Times New Roman" w:cs="Times New Roman"/>
          </w:rPr>
          <w:tab/>
        </w:r>
        <w:r w:rsidR="00006CF8">
          <w:rPr>
            <w:rFonts w:ascii="Times New Roman" w:hAnsi="Times New Roman" w:cs="Times New Roman"/>
          </w:rPr>
          <w:tab/>
        </w:r>
        <w:r>
          <w:rPr>
            <w:rFonts w:ascii="Times New Roman" w:hAnsi="Times New Roman" w:cs="Times New Roman"/>
          </w:rPr>
          <w:t>logical, if run the series of tests and return their results</w:t>
        </w:r>
      </w:ins>
    </w:p>
    <w:p w14:paraId="4414FE97" w14:textId="3B03AE73" w:rsidR="00CA0D78" w:rsidRPr="0030270E" w:rsidRDefault="00CA0D78" w:rsidP="00CA0D78">
      <w:pPr>
        <w:spacing w:line="360" w:lineRule="auto"/>
        <w:ind w:left="1080" w:hanging="1080"/>
        <w:rPr>
          <w:ins w:id="380" w:author="Liying" w:date="2019-12-06T08:49:00Z"/>
          <w:rFonts w:ascii="Times New Roman" w:hAnsi="Times New Roman" w:cs="Times New Roman"/>
        </w:rPr>
      </w:pPr>
      <w:ins w:id="381" w:author="Liying" w:date="2019-12-06T08:49:00Z">
        <w:r>
          <w:rPr>
            <w:rFonts w:ascii="Times New Roman" w:hAnsi="Times New Roman" w:cs="Times New Roman"/>
          </w:rPr>
          <w:t>family</w:t>
        </w:r>
        <w:r>
          <w:rPr>
            <w:rFonts w:ascii="Times New Roman" w:hAnsi="Times New Roman" w:cs="Times New Roman"/>
          </w:rPr>
          <w:tab/>
        </w:r>
        <w:r w:rsidR="00006CF8">
          <w:rPr>
            <w:rFonts w:ascii="Times New Roman" w:hAnsi="Times New Roman" w:cs="Times New Roman"/>
          </w:rPr>
          <w:tab/>
        </w:r>
        <w:r>
          <w:rPr>
            <w:rFonts w:ascii="Times New Roman" w:hAnsi="Times New Roman" w:cs="Times New Roman"/>
          </w:rPr>
          <w:t>xxx</w:t>
        </w:r>
      </w:ins>
    </w:p>
    <w:p w14:paraId="03A3DB19" w14:textId="6CB9E54A" w:rsidR="007F4E77" w:rsidDel="00CA0D78" w:rsidRDefault="007F4E77" w:rsidP="007F4E77">
      <w:pPr>
        <w:spacing w:line="360" w:lineRule="auto"/>
        <w:rPr>
          <w:del w:id="382" w:author="Liying" w:date="2019-12-06T08:49:00Z"/>
          <w:rFonts w:ascii="Times New Roman" w:hAnsi="Times New Roman" w:cs="Times New Roman"/>
        </w:rPr>
      </w:pPr>
      <w:del w:id="383" w:author="Liying" w:date="2019-12-06T08:49:00Z">
        <w:r w:rsidDel="00CA0D78">
          <w:rPr>
            <w:rFonts w:ascii="Times New Roman" w:hAnsi="Times New Roman" w:cs="Times New Roman"/>
          </w:rPr>
          <w:delText>outcome    the outcome variable</w:delText>
        </w:r>
      </w:del>
    </w:p>
    <w:p w14:paraId="40190D66" w14:textId="34EAFCE4" w:rsidR="007F4E77" w:rsidDel="00CA0D78" w:rsidRDefault="007F4E77" w:rsidP="007F4E77">
      <w:pPr>
        <w:spacing w:line="360" w:lineRule="auto"/>
        <w:rPr>
          <w:del w:id="384" w:author="Liying" w:date="2019-12-06T08:49:00Z"/>
          <w:rFonts w:ascii="Times New Roman" w:hAnsi="Times New Roman" w:cs="Times New Roman"/>
        </w:rPr>
      </w:pPr>
      <w:del w:id="385" w:author="Liying" w:date="2019-12-06T08:49:00Z">
        <w:r w:rsidDel="00CA0D78">
          <w:rPr>
            <w:rFonts w:ascii="Times New Roman" w:hAnsi="Times New Roman" w:cs="Times New Roman"/>
          </w:rPr>
          <w:delText xml:space="preserve">acc            age </w:delText>
        </w:r>
      </w:del>
      <w:del w:id="386" w:author="Liying" w:date="2019-12-06T08:48:00Z">
        <w:r w:rsidDel="00CA0D78">
          <w:rPr>
            <w:rFonts w:ascii="Times New Roman" w:hAnsi="Times New Roman" w:cs="Times New Roman"/>
          </w:rPr>
          <w:delText xml:space="preserve">variable </w:delText>
        </w:r>
      </w:del>
      <w:del w:id="387" w:author="Liying" w:date="2019-12-06T08:49:00Z">
        <w:r w:rsidDel="00CA0D78">
          <w:rPr>
            <w:rFonts w:ascii="Times New Roman" w:hAnsi="Times New Roman" w:cs="Times New Roman"/>
          </w:rPr>
          <w:delText>in the data</w:delText>
        </w:r>
      </w:del>
    </w:p>
    <w:p w14:paraId="1C23C831" w14:textId="035E9649" w:rsidR="007F4E77" w:rsidDel="00CA0D78" w:rsidRDefault="007F4E77" w:rsidP="007F4E77">
      <w:pPr>
        <w:spacing w:line="360" w:lineRule="auto"/>
        <w:rPr>
          <w:del w:id="388" w:author="Liying" w:date="2019-12-06T08:49:00Z"/>
          <w:rFonts w:ascii="Times New Roman" w:hAnsi="Times New Roman" w:cs="Times New Roman"/>
        </w:rPr>
      </w:pPr>
      <w:del w:id="389" w:author="Liying" w:date="2019-12-06T08:49:00Z">
        <w:r w:rsidDel="00CA0D78">
          <w:rPr>
            <w:rFonts w:ascii="Times New Roman" w:hAnsi="Times New Roman" w:cs="Times New Roman"/>
          </w:rPr>
          <w:delText>pcc            period variable in the data</w:delText>
        </w:r>
      </w:del>
    </w:p>
    <w:p w14:paraId="23C3B3E1" w14:textId="5B7288FC" w:rsidR="007F4E77" w:rsidDel="00CA0D78" w:rsidRDefault="007F4E77" w:rsidP="007F4E77">
      <w:pPr>
        <w:spacing w:line="360" w:lineRule="auto"/>
        <w:rPr>
          <w:del w:id="390" w:author="Liying" w:date="2019-12-06T08:49:00Z"/>
          <w:rFonts w:ascii="Times New Roman" w:hAnsi="Times New Roman" w:cs="Times New Roman"/>
        </w:rPr>
      </w:pPr>
      <w:del w:id="391" w:author="Liying" w:date="2019-12-06T08:49:00Z">
        <w:r w:rsidDel="00CA0D78">
          <w:rPr>
            <w:rFonts w:ascii="Times New Roman" w:hAnsi="Times New Roman" w:cs="Times New Roman"/>
          </w:rPr>
          <w:delText>ccc            cohort variable in the data</w:delText>
        </w:r>
      </w:del>
    </w:p>
    <w:p w14:paraId="25D87B6F" w14:textId="55CAB9FC" w:rsidR="007F4E77" w:rsidDel="00CA0D78" w:rsidRDefault="007F4E77" w:rsidP="007F4E77">
      <w:pPr>
        <w:spacing w:line="360" w:lineRule="auto"/>
        <w:rPr>
          <w:del w:id="392" w:author="Liying" w:date="2019-12-06T08:49:00Z"/>
          <w:rFonts w:ascii="Times New Roman" w:hAnsi="Times New Roman" w:cs="Times New Roman"/>
        </w:rPr>
      </w:pPr>
      <w:del w:id="393" w:author="Liying" w:date="2019-12-06T08:49:00Z">
        <w:r w:rsidDel="00CA0D78">
          <w:rPr>
            <w:rFonts w:ascii="Times New Roman" w:hAnsi="Times New Roman" w:cs="Times New Roman"/>
          </w:rPr>
          <w:delText>weight      optional case weights</w:delText>
        </w:r>
      </w:del>
    </w:p>
    <w:p w14:paraId="7D0409BE" w14:textId="1097EE98" w:rsidR="007F4E77" w:rsidDel="00CA0D78" w:rsidRDefault="007F4E77" w:rsidP="007F4E77">
      <w:pPr>
        <w:spacing w:line="360" w:lineRule="auto"/>
        <w:rPr>
          <w:del w:id="394" w:author="Liying" w:date="2019-12-06T08:49:00Z"/>
          <w:rFonts w:ascii="Times New Roman" w:hAnsi="Times New Roman" w:cs="Times New Roman"/>
        </w:rPr>
      </w:pPr>
      <w:del w:id="395" w:author="Liying" w:date="2019-12-06T08:49:00Z">
        <w:r w:rsidDel="00CA0D78">
          <w:rPr>
            <w:rFonts w:ascii="Times New Roman" w:hAnsi="Times New Roman" w:cs="Times New Roman"/>
          </w:rPr>
          <w:delText>covs          a list of optional covariances that control details of the model</w:delText>
        </w:r>
      </w:del>
    </w:p>
    <w:p w14:paraId="1A3D0116" w14:textId="66A6E385" w:rsidR="00186ADC" w:rsidDel="00CA0D78" w:rsidRDefault="007F4E77" w:rsidP="008574E2">
      <w:pPr>
        <w:spacing w:line="360" w:lineRule="auto"/>
        <w:ind w:left="1080" w:hanging="1080"/>
        <w:rPr>
          <w:del w:id="396" w:author="Liying" w:date="2019-12-06T08:49:00Z"/>
          <w:rFonts w:ascii="Times New Roman" w:hAnsi="Times New Roman" w:cs="Times New Roman"/>
        </w:rPr>
      </w:pPr>
      <w:del w:id="397" w:author="Liying" w:date="2019-12-06T08:49:00Z">
        <w:r w:rsidDel="00CA0D78">
          <w:rPr>
            <w:rFonts w:ascii="Times New Roman" w:hAnsi="Times New Roman" w:cs="Times New Roman"/>
          </w:rPr>
          <w:delText>data           an optional data frame in which to interpret the variables named in acc, pcc, ccc, weights, and covs</w:delText>
        </w:r>
      </w:del>
    </w:p>
    <w:p w14:paraId="3F70715C" w14:textId="57B9B761" w:rsidR="007F017C" w:rsidRDefault="007F017C" w:rsidP="004B48C5">
      <w:pPr>
        <w:spacing w:line="360" w:lineRule="auto"/>
        <w:rPr>
          <w:rFonts w:ascii="Times New Roman" w:hAnsi="Times New Roman" w:cs="Times New Roman"/>
        </w:rPr>
      </w:pPr>
    </w:p>
    <w:p w14:paraId="0ABCDFBB" w14:textId="10E17B9A" w:rsidR="007F017C" w:rsidRDefault="007F017C" w:rsidP="004B48C5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Value</w:t>
      </w:r>
    </w:p>
    <w:p w14:paraId="734827A7" w14:textId="77777777" w:rsidR="00006CF8" w:rsidRDefault="00006CF8" w:rsidP="00006CF8">
      <w:pPr>
        <w:spacing w:line="360" w:lineRule="auto"/>
        <w:rPr>
          <w:ins w:id="398" w:author="Liying" w:date="2019-12-06T08:50:00Z"/>
          <w:rFonts w:ascii="Times New Roman" w:hAnsi="Times New Roman" w:cs="Times New Roman"/>
        </w:rPr>
      </w:pPr>
      <w:proofErr w:type="gramStart"/>
      <w:ins w:id="399" w:author="Liying" w:date="2019-12-06T08:50:00Z">
        <w:r>
          <w:rPr>
            <w:rFonts w:ascii="Times New Roman" w:hAnsi="Times New Roman" w:cs="Times New Roman"/>
          </w:rPr>
          <w:t>A      the</w:t>
        </w:r>
        <w:proofErr w:type="gramEnd"/>
        <w:r>
          <w:rPr>
            <w:rFonts w:ascii="Times New Roman" w:hAnsi="Times New Roman" w:cs="Times New Roman"/>
          </w:rPr>
          <w:t xml:space="preserve"> dimension of age, i.e., the number of age groups</w:t>
        </w:r>
      </w:ins>
    </w:p>
    <w:p w14:paraId="32263265" w14:textId="77777777" w:rsidR="00006CF8" w:rsidRDefault="00006CF8" w:rsidP="00006CF8">
      <w:pPr>
        <w:spacing w:line="360" w:lineRule="auto"/>
        <w:rPr>
          <w:ins w:id="400" w:author="Liying" w:date="2019-12-06T08:50:00Z"/>
          <w:rFonts w:ascii="Times New Roman" w:hAnsi="Times New Roman" w:cs="Times New Roman"/>
        </w:rPr>
      </w:pPr>
      <w:ins w:id="401" w:author="Liying" w:date="2019-12-06T08:50:00Z">
        <w:r>
          <w:rPr>
            <w:rFonts w:ascii="Times New Roman" w:hAnsi="Times New Roman" w:cs="Times New Roman"/>
          </w:rPr>
          <w:t>P      the dimension of period, i.e., the number of period groups</w:t>
        </w:r>
      </w:ins>
    </w:p>
    <w:p w14:paraId="7E6828ED" w14:textId="77777777" w:rsidR="00006CF8" w:rsidRDefault="00006CF8" w:rsidP="00006CF8">
      <w:pPr>
        <w:spacing w:line="360" w:lineRule="auto"/>
        <w:rPr>
          <w:ins w:id="402" w:author="Liying" w:date="2019-12-06T08:50:00Z"/>
          <w:rFonts w:ascii="Times New Roman" w:hAnsi="Times New Roman" w:cs="Times New Roman"/>
        </w:rPr>
      </w:pPr>
      <w:ins w:id="403" w:author="Liying" w:date="2019-12-06T08:50:00Z">
        <w:r>
          <w:rPr>
            <w:rFonts w:ascii="Times New Roman" w:hAnsi="Times New Roman" w:cs="Times New Roman"/>
          </w:rPr>
          <w:t>C      the dimension of cohort, i.e., the number of cohort groups</w:t>
        </w:r>
      </w:ins>
    </w:p>
    <w:p w14:paraId="43230E8E" w14:textId="22C7DDBC" w:rsidR="007F017C" w:rsidDel="00006CF8" w:rsidRDefault="007F017C" w:rsidP="007F017C">
      <w:pPr>
        <w:spacing w:line="360" w:lineRule="auto"/>
        <w:rPr>
          <w:del w:id="404" w:author="Liying" w:date="2019-12-06T08:50:00Z"/>
          <w:rFonts w:ascii="Times New Roman" w:hAnsi="Times New Roman" w:cs="Times New Roman"/>
        </w:rPr>
      </w:pPr>
      <w:del w:id="405" w:author="Liying" w:date="2019-12-06T08:50:00Z">
        <w:r w:rsidDel="00006CF8">
          <w:rPr>
            <w:rFonts w:ascii="Times New Roman" w:hAnsi="Times New Roman" w:cs="Times New Roman"/>
          </w:rPr>
          <w:delText>A      the dimension of age</w:delText>
        </w:r>
      </w:del>
    </w:p>
    <w:p w14:paraId="32F236E7" w14:textId="4F3ACBAA" w:rsidR="007F017C" w:rsidDel="00006CF8" w:rsidRDefault="007F017C" w:rsidP="007F017C">
      <w:pPr>
        <w:spacing w:line="360" w:lineRule="auto"/>
        <w:rPr>
          <w:del w:id="406" w:author="Liying" w:date="2019-12-06T08:50:00Z"/>
          <w:rFonts w:ascii="Times New Roman" w:hAnsi="Times New Roman" w:cs="Times New Roman"/>
        </w:rPr>
      </w:pPr>
      <w:del w:id="407" w:author="Liying" w:date="2019-12-06T08:50:00Z">
        <w:r w:rsidDel="00006CF8">
          <w:rPr>
            <w:rFonts w:ascii="Times New Roman" w:hAnsi="Times New Roman" w:cs="Times New Roman"/>
          </w:rPr>
          <w:delText>P      the dimension of period</w:delText>
        </w:r>
      </w:del>
    </w:p>
    <w:p w14:paraId="1131032E" w14:textId="39A1124F" w:rsidR="007F017C" w:rsidDel="00006CF8" w:rsidRDefault="007F017C" w:rsidP="007F017C">
      <w:pPr>
        <w:spacing w:line="360" w:lineRule="auto"/>
        <w:rPr>
          <w:del w:id="408" w:author="Liying" w:date="2019-12-06T08:50:00Z"/>
          <w:rFonts w:ascii="Times New Roman" w:hAnsi="Times New Roman" w:cs="Times New Roman"/>
        </w:rPr>
      </w:pPr>
      <w:del w:id="409" w:author="Liying" w:date="2019-12-06T08:50:00Z">
        <w:r w:rsidDel="00006CF8">
          <w:rPr>
            <w:rFonts w:ascii="Times New Roman" w:hAnsi="Times New Roman" w:cs="Times New Roman"/>
          </w:rPr>
          <w:delText>C      the dimension of cohort</w:delText>
        </w:r>
      </w:del>
    </w:p>
    <w:p w14:paraId="354F6D5B" w14:textId="7FF4DFA2" w:rsidR="007F017C" w:rsidRPr="0030270E" w:rsidRDefault="00D971AE" w:rsidP="004B48C5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</w:t>
      </w:r>
      <w:r w:rsidR="009264FA">
        <w:rPr>
          <w:rFonts w:ascii="Times New Roman" w:hAnsi="Times New Roman" w:cs="Times New Roman"/>
        </w:rPr>
        <w:t xml:space="preserve">odel   </w:t>
      </w:r>
      <w:proofErr w:type="spellStart"/>
      <w:r w:rsidR="00270B59">
        <w:rPr>
          <w:rFonts w:ascii="Times New Roman" w:hAnsi="Times New Roman" w:cs="Times New Roman"/>
        </w:rPr>
        <w:t>model</w:t>
      </w:r>
      <w:proofErr w:type="spellEnd"/>
      <w:r w:rsidR="00270B59">
        <w:rPr>
          <w:rFonts w:ascii="Times New Roman" w:hAnsi="Times New Roman" w:cs="Times New Roman"/>
        </w:rPr>
        <w:t xml:space="preserve"> fitted</w:t>
      </w:r>
    </w:p>
    <w:p w14:paraId="27B1FD80" w14:textId="20A5F970" w:rsidR="00DE35CB" w:rsidRPr="0030270E" w:rsidRDefault="00DE35CB" w:rsidP="004B48C5">
      <w:pPr>
        <w:spacing w:line="360" w:lineRule="auto"/>
        <w:rPr>
          <w:rFonts w:ascii="Times New Roman" w:hAnsi="Times New Roman" w:cs="Times New Roman"/>
        </w:rPr>
      </w:pPr>
    </w:p>
    <w:p w14:paraId="1A5EF36A" w14:textId="77777777" w:rsidR="0086302E" w:rsidRPr="0030270E" w:rsidRDefault="0086302E" w:rsidP="004B48C5">
      <w:pPr>
        <w:spacing w:line="360" w:lineRule="auto"/>
        <w:rPr>
          <w:rFonts w:ascii="Times New Roman" w:hAnsi="Times New Roman" w:cs="Times New Roman"/>
        </w:rPr>
      </w:pPr>
    </w:p>
    <w:p w14:paraId="79C8CCF1" w14:textId="044B7788" w:rsidR="00DE35CB" w:rsidRPr="0030270E" w:rsidRDefault="00EC6B0B" w:rsidP="004B48C5">
      <w:pPr>
        <w:pStyle w:val="Heading2"/>
        <w:spacing w:line="360" w:lineRule="auto"/>
        <w:rPr>
          <w:rFonts w:ascii="Times New Roman" w:hAnsi="Times New Roman" w:cs="Times New Roman"/>
          <w:b/>
          <w:bCs/>
          <w:color w:val="000000" w:themeColor="text1"/>
        </w:rPr>
      </w:pPr>
      <w:r w:rsidRPr="0030270E">
        <w:rPr>
          <w:rFonts w:ascii="Times New Roman" w:hAnsi="Times New Roman" w:cs="Times New Roman"/>
          <w:b/>
          <w:bCs/>
          <w:color w:val="000000" w:themeColor="text1"/>
        </w:rPr>
        <w:t>tests</w:t>
      </w:r>
    </w:p>
    <w:p w14:paraId="524DA5C2" w14:textId="1EEC99BD" w:rsidR="005C0045" w:rsidRDefault="004203AE" w:rsidP="005C0045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 i</w:t>
      </w:r>
      <w:r w:rsidR="005C0045">
        <w:rPr>
          <w:rFonts w:ascii="Times New Roman" w:hAnsi="Times New Roman" w:cs="Times New Roman"/>
        </w:rPr>
        <w:t>nternal function, only used by the package APCI</w:t>
      </w:r>
      <w:r w:rsidR="000C1070">
        <w:rPr>
          <w:rFonts w:ascii="Times New Roman" w:hAnsi="Times New Roman" w:cs="Times New Roman"/>
        </w:rPr>
        <w:t xml:space="preserve">. </w:t>
      </w:r>
      <w:r w:rsidR="00721E1F">
        <w:rPr>
          <w:rFonts w:ascii="Times New Roman" w:hAnsi="Times New Roman" w:cs="Times New Roman"/>
        </w:rPr>
        <w:t xml:space="preserve">Implement the sets of </w:t>
      </w:r>
      <w:r w:rsidR="005D4220">
        <w:rPr>
          <w:rFonts w:ascii="Times New Roman" w:hAnsi="Times New Roman" w:cs="Times New Roman"/>
        </w:rPr>
        <w:t>statistical tests.</w:t>
      </w:r>
    </w:p>
    <w:p w14:paraId="75D29E0E" w14:textId="66604F42" w:rsidR="005D4220" w:rsidRDefault="005D4220" w:rsidP="005C0045">
      <w:pPr>
        <w:spacing w:line="360" w:lineRule="auto"/>
        <w:rPr>
          <w:rFonts w:ascii="Times New Roman" w:hAnsi="Times New Roman" w:cs="Times New Roman"/>
        </w:rPr>
      </w:pPr>
    </w:p>
    <w:p w14:paraId="17CD7F94" w14:textId="4A19BB29" w:rsidR="00EC0F69" w:rsidRDefault="00EC0F69" w:rsidP="005C0045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Usage</w:t>
      </w:r>
    </w:p>
    <w:p w14:paraId="582DDF45" w14:textId="20C4F3EC" w:rsidR="00EC0F69" w:rsidRDefault="00BD24CF" w:rsidP="005C0045">
      <w:pPr>
        <w:spacing w:line="36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t</w:t>
      </w:r>
      <w:r w:rsidR="0025217E">
        <w:rPr>
          <w:rFonts w:ascii="Times New Roman" w:hAnsi="Times New Roman" w:cs="Times New Roman"/>
        </w:rPr>
        <w:t>ests</w:t>
      </w:r>
      <w:r>
        <w:rPr>
          <w:rFonts w:ascii="Times New Roman" w:hAnsi="Times New Roman" w:cs="Times New Roman"/>
        </w:rPr>
        <w:t>(</w:t>
      </w:r>
      <w:proofErr w:type="gramEnd"/>
      <w:r w:rsidR="00716FF6">
        <w:rPr>
          <w:rFonts w:ascii="Times New Roman" w:hAnsi="Times New Roman" w:cs="Times New Roman"/>
        </w:rPr>
        <w:t xml:space="preserve">model, A, P, C, </w:t>
      </w:r>
      <w:proofErr w:type="spellStart"/>
      <w:r w:rsidR="00716FF6">
        <w:rPr>
          <w:rFonts w:ascii="Times New Roman" w:hAnsi="Times New Roman" w:cs="Times New Roman"/>
        </w:rPr>
        <w:t>cohort</w:t>
      </w:r>
      <w:ins w:id="410" w:author="Liying" w:date="2019-12-06T08:51:00Z">
        <w:r w:rsidR="00006CF8">
          <w:rPr>
            <w:rFonts w:ascii="Times New Roman" w:hAnsi="Times New Roman" w:cs="Times New Roman"/>
          </w:rPr>
          <w:t>_index</w:t>
        </w:r>
      </w:ins>
      <w:proofErr w:type="spellEnd"/>
      <w:r w:rsidR="00716FF6">
        <w:rPr>
          <w:rFonts w:ascii="Times New Roman" w:hAnsi="Times New Roman" w:cs="Times New Roman"/>
        </w:rPr>
        <w:t>, data, weight, …)</w:t>
      </w:r>
    </w:p>
    <w:p w14:paraId="5CEDCD17" w14:textId="29E1D0BC" w:rsidR="007458E1" w:rsidRDefault="007458E1" w:rsidP="005C0045">
      <w:pPr>
        <w:spacing w:line="360" w:lineRule="auto"/>
        <w:rPr>
          <w:rFonts w:ascii="Times New Roman" w:hAnsi="Times New Roman" w:cs="Times New Roman"/>
        </w:rPr>
      </w:pPr>
    </w:p>
    <w:p w14:paraId="57118CEB" w14:textId="4C208FB1" w:rsidR="007458E1" w:rsidRDefault="007458E1" w:rsidP="005C0045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Argument</w:t>
      </w:r>
    </w:p>
    <w:p w14:paraId="189580F0" w14:textId="77777777" w:rsidR="00006CF8" w:rsidRDefault="00006CF8" w:rsidP="00006CF8">
      <w:pPr>
        <w:spacing w:line="360" w:lineRule="auto"/>
        <w:rPr>
          <w:ins w:id="411" w:author="Liying" w:date="2019-12-06T08:50:00Z"/>
          <w:rFonts w:ascii="Times New Roman" w:hAnsi="Times New Roman" w:cs="Times New Roman"/>
        </w:rPr>
      </w:pPr>
      <w:proofErr w:type="gramStart"/>
      <w:ins w:id="412" w:author="Liying" w:date="2019-12-06T08:50:00Z">
        <w:r>
          <w:rPr>
            <w:rFonts w:ascii="Times New Roman" w:hAnsi="Times New Roman" w:cs="Times New Roman"/>
          </w:rPr>
          <w:t>A      the</w:t>
        </w:r>
        <w:proofErr w:type="gramEnd"/>
        <w:r>
          <w:rPr>
            <w:rFonts w:ascii="Times New Roman" w:hAnsi="Times New Roman" w:cs="Times New Roman"/>
          </w:rPr>
          <w:t xml:space="preserve"> dimension of age, i.e., the number of age groups</w:t>
        </w:r>
      </w:ins>
    </w:p>
    <w:p w14:paraId="3A802BCA" w14:textId="77777777" w:rsidR="00006CF8" w:rsidRDefault="00006CF8" w:rsidP="00006CF8">
      <w:pPr>
        <w:spacing w:line="360" w:lineRule="auto"/>
        <w:rPr>
          <w:ins w:id="413" w:author="Liying" w:date="2019-12-06T08:50:00Z"/>
          <w:rFonts w:ascii="Times New Roman" w:hAnsi="Times New Roman" w:cs="Times New Roman"/>
        </w:rPr>
      </w:pPr>
      <w:ins w:id="414" w:author="Liying" w:date="2019-12-06T08:50:00Z">
        <w:r>
          <w:rPr>
            <w:rFonts w:ascii="Times New Roman" w:hAnsi="Times New Roman" w:cs="Times New Roman"/>
          </w:rPr>
          <w:t>P      the dimension of period, i.e., the number of period groups</w:t>
        </w:r>
      </w:ins>
    </w:p>
    <w:p w14:paraId="621CAB7D" w14:textId="77777777" w:rsidR="00006CF8" w:rsidRDefault="00006CF8" w:rsidP="00006CF8">
      <w:pPr>
        <w:spacing w:line="360" w:lineRule="auto"/>
        <w:rPr>
          <w:ins w:id="415" w:author="Liying" w:date="2019-12-06T08:50:00Z"/>
          <w:rFonts w:ascii="Times New Roman" w:hAnsi="Times New Roman" w:cs="Times New Roman"/>
        </w:rPr>
      </w:pPr>
      <w:ins w:id="416" w:author="Liying" w:date="2019-12-06T08:50:00Z">
        <w:r>
          <w:rPr>
            <w:rFonts w:ascii="Times New Roman" w:hAnsi="Times New Roman" w:cs="Times New Roman"/>
          </w:rPr>
          <w:t>C      the dimension of cohort, i.e., the number of cohort groups</w:t>
        </w:r>
      </w:ins>
    </w:p>
    <w:p w14:paraId="00EBC2B7" w14:textId="77777777" w:rsidR="00006CF8" w:rsidRPr="0030270E" w:rsidRDefault="00006CF8" w:rsidP="00006CF8">
      <w:pPr>
        <w:spacing w:line="360" w:lineRule="auto"/>
        <w:rPr>
          <w:ins w:id="417" w:author="Liying" w:date="2019-12-06T08:50:00Z"/>
          <w:rFonts w:ascii="Times New Roman" w:hAnsi="Times New Roman" w:cs="Times New Roman"/>
        </w:rPr>
      </w:pPr>
      <w:ins w:id="418" w:author="Liying" w:date="2019-12-06T08:50:00Z">
        <w:r>
          <w:rPr>
            <w:rFonts w:ascii="Times New Roman" w:hAnsi="Times New Roman" w:cs="Times New Roman"/>
          </w:rPr>
          <w:t xml:space="preserve">model      a model fitted in </w:t>
        </w:r>
        <w:proofErr w:type="spellStart"/>
        <w:r>
          <w:rPr>
            <w:rFonts w:ascii="Times New Roman" w:hAnsi="Times New Roman" w:cs="Times New Roman"/>
          </w:rPr>
          <w:t>temp_model</w:t>
        </w:r>
        <w:proofErr w:type="spellEnd"/>
      </w:ins>
    </w:p>
    <w:p w14:paraId="6F9993F6" w14:textId="77777777" w:rsidR="00006CF8" w:rsidRDefault="00006CF8" w:rsidP="00006CF8">
      <w:pPr>
        <w:spacing w:line="360" w:lineRule="auto"/>
        <w:rPr>
          <w:ins w:id="419" w:author="Liying" w:date="2019-12-06T08:50:00Z"/>
          <w:rFonts w:ascii="Times New Roman" w:hAnsi="Times New Roman" w:cs="Times New Roman"/>
        </w:rPr>
      </w:pPr>
      <w:ins w:id="420" w:author="Liying" w:date="2019-12-06T08:50:00Z">
        <w:r>
          <w:rPr>
            <w:rFonts w:ascii="Times New Roman" w:hAnsi="Times New Roman" w:cs="Times New Roman"/>
          </w:rPr>
          <w:lastRenderedPageBreak/>
          <w:t>data         an optional data frame supplied</w:t>
        </w:r>
        <w:r>
          <w:rPr>
            <w:rFonts w:ascii="Times New Roman" w:hAnsi="Times New Roman" w:cs="Times New Roman"/>
          </w:rPr>
          <w:t xml:space="preserve"> </w:t>
        </w:r>
        <w:r>
          <w:rPr>
            <w:rFonts w:ascii="Times New Roman" w:hAnsi="Times New Roman" w:cs="Times New Roman"/>
          </w:rPr>
          <w:t>by the user</w:t>
        </w:r>
      </w:ins>
    </w:p>
    <w:p w14:paraId="18355371" w14:textId="76A4B5D9" w:rsidR="009403F7" w:rsidDel="00006CF8" w:rsidRDefault="009403F7" w:rsidP="005C0045">
      <w:pPr>
        <w:spacing w:line="360" w:lineRule="auto"/>
        <w:rPr>
          <w:del w:id="421" w:author="Liying" w:date="2019-12-06T08:50:00Z"/>
          <w:rFonts w:ascii="Times New Roman" w:hAnsi="Times New Roman" w:cs="Times New Roman"/>
        </w:rPr>
      </w:pPr>
      <w:del w:id="422" w:author="Liying" w:date="2019-12-06T08:50:00Z">
        <w:r w:rsidDel="00006CF8">
          <w:rPr>
            <w:rFonts w:ascii="Times New Roman" w:hAnsi="Times New Roman" w:cs="Times New Roman"/>
          </w:rPr>
          <w:delText xml:space="preserve">model  </w:delText>
        </w:r>
        <w:r w:rsidR="00D02815" w:rsidDel="00006CF8">
          <w:rPr>
            <w:rFonts w:ascii="Times New Roman" w:hAnsi="Times New Roman" w:cs="Times New Roman"/>
          </w:rPr>
          <w:delText>the model fitted in temp_model</w:delText>
        </w:r>
      </w:del>
    </w:p>
    <w:p w14:paraId="29A42BB2" w14:textId="095C8C9B" w:rsidR="005D7D5A" w:rsidDel="00006CF8" w:rsidRDefault="005D7D5A" w:rsidP="005D7D5A">
      <w:pPr>
        <w:spacing w:line="360" w:lineRule="auto"/>
        <w:rPr>
          <w:del w:id="423" w:author="Liying" w:date="2019-12-06T08:50:00Z"/>
          <w:rFonts w:ascii="Times New Roman" w:hAnsi="Times New Roman" w:cs="Times New Roman"/>
        </w:rPr>
      </w:pPr>
      <w:del w:id="424" w:author="Liying" w:date="2019-12-06T08:50:00Z">
        <w:r w:rsidDel="00006CF8">
          <w:rPr>
            <w:rFonts w:ascii="Times New Roman" w:hAnsi="Times New Roman" w:cs="Times New Roman"/>
          </w:rPr>
          <w:delText>A      the dimension of age</w:delText>
        </w:r>
      </w:del>
    </w:p>
    <w:p w14:paraId="1A2D103A" w14:textId="6C9A1F21" w:rsidR="005D7D5A" w:rsidDel="00006CF8" w:rsidRDefault="005D7D5A" w:rsidP="005D7D5A">
      <w:pPr>
        <w:spacing w:line="360" w:lineRule="auto"/>
        <w:rPr>
          <w:del w:id="425" w:author="Liying" w:date="2019-12-06T08:50:00Z"/>
          <w:rFonts w:ascii="Times New Roman" w:hAnsi="Times New Roman" w:cs="Times New Roman"/>
        </w:rPr>
      </w:pPr>
      <w:del w:id="426" w:author="Liying" w:date="2019-12-06T08:50:00Z">
        <w:r w:rsidDel="00006CF8">
          <w:rPr>
            <w:rFonts w:ascii="Times New Roman" w:hAnsi="Times New Roman" w:cs="Times New Roman"/>
          </w:rPr>
          <w:delText>P      the dimension of period</w:delText>
        </w:r>
      </w:del>
    </w:p>
    <w:p w14:paraId="4DD447C4" w14:textId="487055B9" w:rsidR="005D7D5A" w:rsidDel="00006CF8" w:rsidRDefault="005D7D5A" w:rsidP="005D7D5A">
      <w:pPr>
        <w:spacing w:line="360" w:lineRule="auto"/>
        <w:rPr>
          <w:del w:id="427" w:author="Liying" w:date="2019-12-06T08:50:00Z"/>
          <w:rFonts w:ascii="Times New Roman" w:hAnsi="Times New Roman" w:cs="Times New Roman"/>
        </w:rPr>
      </w:pPr>
      <w:del w:id="428" w:author="Liying" w:date="2019-12-06T08:50:00Z">
        <w:r w:rsidDel="00006CF8">
          <w:rPr>
            <w:rFonts w:ascii="Times New Roman" w:hAnsi="Times New Roman" w:cs="Times New Roman"/>
          </w:rPr>
          <w:delText>C      the dimension of cohort</w:delText>
        </w:r>
      </w:del>
    </w:p>
    <w:p w14:paraId="18795470" w14:textId="34B22405" w:rsidR="007458E1" w:rsidRPr="0030270E" w:rsidRDefault="00D76A91" w:rsidP="005C0045">
      <w:p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</w:t>
      </w:r>
      <w:r w:rsidR="006268E3">
        <w:rPr>
          <w:rFonts w:ascii="Times New Roman" w:hAnsi="Times New Roman" w:cs="Times New Roman"/>
        </w:rPr>
        <w:t>ohort</w:t>
      </w:r>
      <w:ins w:id="429" w:author="Liying" w:date="2019-12-06T08:51:00Z">
        <w:r w:rsidR="00006CF8">
          <w:rPr>
            <w:rFonts w:ascii="Times New Roman" w:hAnsi="Times New Roman" w:cs="Times New Roman"/>
          </w:rPr>
          <w:t>_index</w:t>
        </w:r>
      </w:ins>
      <w:proofErr w:type="spellEnd"/>
      <w:r w:rsidR="006268E3">
        <w:rPr>
          <w:rFonts w:ascii="Times New Roman" w:hAnsi="Times New Roman" w:cs="Times New Roman"/>
        </w:rPr>
        <w:t xml:space="preserve"> </w:t>
      </w:r>
      <w:r w:rsidR="003945AF">
        <w:rPr>
          <w:rFonts w:ascii="Times New Roman" w:hAnsi="Times New Roman" w:cs="Times New Roman"/>
        </w:rPr>
        <w:t xml:space="preserve">  </w:t>
      </w:r>
      <w:r w:rsidR="00DB3B55">
        <w:rPr>
          <w:rFonts w:ascii="Times New Roman" w:hAnsi="Times New Roman" w:cs="Times New Roman"/>
        </w:rPr>
        <w:t xml:space="preserve">   </w:t>
      </w:r>
      <w:r w:rsidR="0033664C">
        <w:rPr>
          <w:rFonts w:ascii="Times New Roman" w:hAnsi="Times New Roman" w:cs="Times New Roman"/>
        </w:rPr>
        <w:t xml:space="preserve">the list of </w:t>
      </w:r>
      <w:r w:rsidR="00D47A39">
        <w:rPr>
          <w:rFonts w:ascii="Times New Roman" w:hAnsi="Times New Roman" w:cs="Times New Roman"/>
        </w:rPr>
        <w:t>names</w:t>
      </w:r>
      <w:r w:rsidR="00F147C8">
        <w:rPr>
          <w:rFonts w:ascii="Times New Roman" w:hAnsi="Times New Roman" w:cs="Times New Roman"/>
        </w:rPr>
        <w:t xml:space="preserve"> for </w:t>
      </w:r>
      <w:r w:rsidR="00975F96">
        <w:rPr>
          <w:rFonts w:ascii="Times New Roman" w:hAnsi="Times New Roman" w:cs="Times New Roman"/>
        </w:rPr>
        <w:t>all the</w:t>
      </w:r>
      <w:r w:rsidR="0061568A">
        <w:rPr>
          <w:rFonts w:ascii="Times New Roman" w:hAnsi="Times New Roman" w:cs="Times New Roman"/>
        </w:rPr>
        <w:t xml:space="preserve"> </w:t>
      </w:r>
      <w:r w:rsidR="00D36CEE">
        <w:rPr>
          <w:rFonts w:ascii="Times New Roman" w:hAnsi="Times New Roman" w:cs="Times New Roman"/>
        </w:rPr>
        <w:t>cohorts</w:t>
      </w:r>
    </w:p>
    <w:p w14:paraId="50A1B939" w14:textId="77777777" w:rsidR="00293856" w:rsidRDefault="00293856" w:rsidP="00293856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weight      optional case weights</w:t>
      </w:r>
    </w:p>
    <w:p w14:paraId="0BFCBC19" w14:textId="496D0EAC" w:rsidR="00DE35CB" w:rsidRDefault="00DE35CB" w:rsidP="004B48C5">
      <w:pPr>
        <w:spacing w:line="360" w:lineRule="auto"/>
        <w:rPr>
          <w:rFonts w:ascii="Times New Roman" w:hAnsi="Times New Roman" w:cs="Times New Roman"/>
        </w:rPr>
      </w:pPr>
    </w:p>
    <w:p w14:paraId="77D8C947" w14:textId="0412EBA8" w:rsidR="001E2731" w:rsidRDefault="00A87B61" w:rsidP="004B48C5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Value</w:t>
      </w:r>
    </w:p>
    <w:p w14:paraId="2B576E3E" w14:textId="4E713334" w:rsidR="00F754CF" w:rsidRDefault="00F754CF" w:rsidP="00F754CF">
      <w:pPr>
        <w:spacing w:line="360" w:lineRule="auto"/>
        <w:rPr>
          <w:rFonts w:ascii="Times New Roman" w:hAnsi="Times New Roman" w:cs="Times New Roman"/>
        </w:rPr>
      </w:pPr>
      <w:del w:id="430" w:author="Liying" w:date="2019-12-06T08:51:00Z">
        <w:r w:rsidDel="00B76C87">
          <w:rPr>
            <w:rFonts w:ascii="Times New Roman" w:hAnsi="Times New Roman" w:cs="Times New Roman"/>
          </w:rPr>
          <w:delText>step1g</w:delText>
        </w:r>
      </w:del>
      <w:proofErr w:type="spellStart"/>
      <w:ins w:id="431" w:author="Liying" w:date="2019-12-06T08:51:00Z">
        <w:r w:rsidR="00B76C87">
          <w:rPr>
            <w:rFonts w:ascii="Times New Roman" w:hAnsi="Times New Roman" w:cs="Times New Roman"/>
          </w:rPr>
          <w:t>f_g</w:t>
        </w:r>
      </w:ins>
      <w:ins w:id="432" w:author="Liying" w:date="2019-12-04T13:49:00Z">
        <w:r w:rsidR="00F5248F">
          <w:rPr>
            <w:rFonts w:ascii="Times New Roman" w:hAnsi="Times New Roman" w:cs="Times New Roman"/>
          </w:rPr>
          <w:t>lobal</w:t>
        </w:r>
      </w:ins>
      <w:proofErr w:type="spellEnd"/>
      <w:del w:id="433" w:author="Liying" w:date="2019-12-04T13:49:00Z">
        <w:r w:rsidDel="00F5248F">
          <w:rPr>
            <w:rFonts w:ascii="Times New Roman" w:hAnsi="Times New Roman" w:cs="Times New Roman"/>
          </w:rPr>
          <w:delText>f</w:delText>
        </w:r>
      </w:del>
      <w:r>
        <w:rPr>
          <w:rFonts w:ascii="Times New Roman" w:hAnsi="Times New Roman" w:cs="Times New Roman"/>
        </w:rPr>
        <w:t xml:space="preserve">      results of the global F test</w:t>
      </w:r>
    </w:p>
    <w:p w14:paraId="542D054F" w14:textId="173C9495" w:rsidR="00F754CF" w:rsidRDefault="00F754CF" w:rsidP="00F754CF">
      <w:pPr>
        <w:spacing w:line="360" w:lineRule="auto"/>
        <w:rPr>
          <w:rFonts w:ascii="Times New Roman" w:hAnsi="Times New Roman" w:cs="Times New Roman"/>
        </w:rPr>
      </w:pPr>
      <w:del w:id="434" w:author="Liying" w:date="2019-12-06T08:51:00Z">
        <w:r w:rsidDel="00B76C87">
          <w:rPr>
            <w:rFonts w:ascii="Times New Roman" w:hAnsi="Times New Roman" w:cs="Times New Roman"/>
          </w:rPr>
          <w:delText>step2l</w:delText>
        </w:r>
      </w:del>
      <w:proofErr w:type="spellStart"/>
      <w:ins w:id="435" w:author="Liying" w:date="2019-12-06T08:51:00Z">
        <w:r w:rsidR="00B76C87">
          <w:rPr>
            <w:rFonts w:ascii="Times New Roman" w:hAnsi="Times New Roman" w:cs="Times New Roman"/>
          </w:rPr>
          <w:t>f_</w:t>
        </w:r>
      </w:ins>
      <w:ins w:id="436" w:author="Liying" w:date="2019-12-04T13:49:00Z">
        <w:r w:rsidR="00F5248F">
          <w:rPr>
            <w:rFonts w:ascii="Times New Roman" w:hAnsi="Times New Roman" w:cs="Times New Roman"/>
          </w:rPr>
          <w:t>local</w:t>
        </w:r>
      </w:ins>
      <w:proofErr w:type="spellEnd"/>
      <w:del w:id="437" w:author="Liying" w:date="2019-12-04T13:49:00Z">
        <w:r w:rsidDel="00F5248F">
          <w:rPr>
            <w:rFonts w:ascii="Times New Roman" w:hAnsi="Times New Roman" w:cs="Times New Roman"/>
          </w:rPr>
          <w:delText>f</w:delText>
        </w:r>
      </w:del>
      <w:r>
        <w:rPr>
          <w:rFonts w:ascii="Times New Roman" w:hAnsi="Times New Roman" w:cs="Times New Roman"/>
        </w:rPr>
        <w:t xml:space="preserve">       results of the local F test</w:t>
      </w:r>
    </w:p>
    <w:p w14:paraId="64E749EC" w14:textId="77777777" w:rsidR="006468A0" w:rsidRPr="0030270E" w:rsidRDefault="006468A0" w:rsidP="004B48C5">
      <w:pPr>
        <w:spacing w:line="360" w:lineRule="auto"/>
        <w:rPr>
          <w:rFonts w:ascii="Times New Roman" w:hAnsi="Times New Roman" w:cs="Times New Roman"/>
        </w:rPr>
      </w:pPr>
    </w:p>
    <w:p w14:paraId="0E1BCA67" w14:textId="77777777" w:rsidR="00270E86" w:rsidRPr="0030270E" w:rsidRDefault="00270E86" w:rsidP="004B48C5">
      <w:pPr>
        <w:spacing w:line="360" w:lineRule="auto"/>
        <w:rPr>
          <w:rFonts w:ascii="Times New Roman" w:hAnsi="Times New Roman" w:cs="Times New Roman"/>
        </w:rPr>
      </w:pPr>
    </w:p>
    <w:p w14:paraId="44F2D74E" w14:textId="77777777" w:rsidR="00564B9A" w:rsidRPr="0030270E" w:rsidRDefault="00564B9A" w:rsidP="004B48C5">
      <w:pPr>
        <w:spacing w:line="360" w:lineRule="auto"/>
        <w:rPr>
          <w:rFonts w:ascii="Times New Roman" w:hAnsi="Times New Roman" w:cs="Times New Roman"/>
        </w:rPr>
      </w:pPr>
    </w:p>
    <w:sectPr w:rsidR="00564B9A" w:rsidRPr="0030270E" w:rsidSect="002912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79" w:author="Liying" w:date="2019-12-04T19:18:00Z" w:initials="LL">
    <w:p w14:paraId="645CE93F" w14:textId="15566E8C" w:rsidR="001B4A77" w:rsidRDefault="001B4A77">
      <w:pPr>
        <w:pStyle w:val="CommentText"/>
      </w:pPr>
      <w:r>
        <w:rPr>
          <w:rStyle w:val="CommentReference"/>
        </w:rPr>
        <w:annotationRef/>
      </w:r>
      <w:r>
        <w:t xml:space="preserve">Users should be able to fit other types of </w:t>
      </w:r>
      <w:proofErr w:type="spellStart"/>
      <w:r>
        <w:t>glm's</w:t>
      </w:r>
      <w:proofErr w:type="spellEnd"/>
      <w:r>
        <w:t xml:space="preserve">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45CE93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45CE93F" w16cid:durableId="2192850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Liying">
    <w15:presenceInfo w15:providerId="None" w15:userId="Liying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812"/>
    <w:rsid w:val="00001073"/>
    <w:rsid w:val="00004B7C"/>
    <w:rsid w:val="000053BD"/>
    <w:rsid w:val="000063D5"/>
    <w:rsid w:val="00006723"/>
    <w:rsid w:val="00006CF8"/>
    <w:rsid w:val="00011F3E"/>
    <w:rsid w:val="00012C06"/>
    <w:rsid w:val="0002013F"/>
    <w:rsid w:val="00022AB5"/>
    <w:rsid w:val="00030FCB"/>
    <w:rsid w:val="00034D39"/>
    <w:rsid w:val="0003653A"/>
    <w:rsid w:val="000408A4"/>
    <w:rsid w:val="00045ED5"/>
    <w:rsid w:val="0005065E"/>
    <w:rsid w:val="00052BE0"/>
    <w:rsid w:val="000574FC"/>
    <w:rsid w:val="00060C1F"/>
    <w:rsid w:val="00062BE4"/>
    <w:rsid w:val="0006371E"/>
    <w:rsid w:val="0006557B"/>
    <w:rsid w:val="00065EE2"/>
    <w:rsid w:val="0007364F"/>
    <w:rsid w:val="00076DFF"/>
    <w:rsid w:val="00085400"/>
    <w:rsid w:val="00086AA0"/>
    <w:rsid w:val="0008790A"/>
    <w:rsid w:val="00092CD7"/>
    <w:rsid w:val="00095E15"/>
    <w:rsid w:val="00096B15"/>
    <w:rsid w:val="00096BDD"/>
    <w:rsid w:val="00096EFA"/>
    <w:rsid w:val="00097C9E"/>
    <w:rsid w:val="000A06E8"/>
    <w:rsid w:val="000B2F70"/>
    <w:rsid w:val="000B3B76"/>
    <w:rsid w:val="000C018C"/>
    <w:rsid w:val="000C1070"/>
    <w:rsid w:val="000C40FC"/>
    <w:rsid w:val="000D1EDE"/>
    <w:rsid w:val="000D55BF"/>
    <w:rsid w:val="000D6720"/>
    <w:rsid w:val="000E2255"/>
    <w:rsid w:val="000E3C2D"/>
    <w:rsid w:val="000E60E2"/>
    <w:rsid w:val="000E7D21"/>
    <w:rsid w:val="000F2B98"/>
    <w:rsid w:val="000F755C"/>
    <w:rsid w:val="00102B2B"/>
    <w:rsid w:val="00102D07"/>
    <w:rsid w:val="00112916"/>
    <w:rsid w:val="001130F7"/>
    <w:rsid w:val="00116C60"/>
    <w:rsid w:val="0012001A"/>
    <w:rsid w:val="001271C5"/>
    <w:rsid w:val="001271CF"/>
    <w:rsid w:val="0013502C"/>
    <w:rsid w:val="00135301"/>
    <w:rsid w:val="00143A72"/>
    <w:rsid w:val="001455B9"/>
    <w:rsid w:val="001459F6"/>
    <w:rsid w:val="00146E4D"/>
    <w:rsid w:val="00154D35"/>
    <w:rsid w:val="00166149"/>
    <w:rsid w:val="00174045"/>
    <w:rsid w:val="0017653D"/>
    <w:rsid w:val="00182C25"/>
    <w:rsid w:val="00186ADC"/>
    <w:rsid w:val="00190F3C"/>
    <w:rsid w:val="00195D8B"/>
    <w:rsid w:val="00196071"/>
    <w:rsid w:val="001B3C31"/>
    <w:rsid w:val="001B4A77"/>
    <w:rsid w:val="001B5D50"/>
    <w:rsid w:val="001B766B"/>
    <w:rsid w:val="001C2B15"/>
    <w:rsid w:val="001C5CE0"/>
    <w:rsid w:val="001D28F9"/>
    <w:rsid w:val="001D35B5"/>
    <w:rsid w:val="001D3B60"/>
    <w:rsid w:val="001E1101"/>
    <w:rsid w:val="001E1D02"/>
    <w:rsid w:val="001E2731"/>
    <w:rsid w:val="001F0CB0"/>
    <w:rsid w:val="001F28CC"/>
    <w:rsid w:val="001F489E"/>
    <w:rsid w:val="00205950"/>
    <w:rsid w:val="002065AE"/>
    <w:rsid w:val="002119BF"/>
    <w:rsid w:val="00214125"/>
    <w:rsid w:val="00216213"/>
    <w:rsid w:val="0021640B"/>
    <w:rsid w:val="00223607"/>
    <w:rsid w:val="002262DB"/>
    <w:rsid w:val="002263FA"/>
    <w:rsid w:val="00226D79"/>
    <w:rsid w:val="002279FC"/>
    <w:rsid w:val="00231A7B"/>
    <w:rsid w:val="002339A9"/>
    <w:rsid w:val="002349BC"/>
    <w:rsid w:val="00235443"/>
    <w:rsid w:val="00241097"/>
    <w:rsid w:val="0024522A"/>
    <w:rsid w:val="0025013F"/>
    <w:rsid w:val="00250285"/>
    <w:rsid w:val="0025217E"/>
    <w:rsid w:val="00252C89"/>
    <w:rsid w:val="0025536A"/>
    <w:rsid w:val="00256074"/>
    <w:rsid w:val="002561D6"/>
    <w:rsid w:val="00263EB9"/>
    <w:rsid w:val="00265135"/>
    <w:rsid w:val="00270B59"/>
    <w:rsid w:val="00270BB8"/>
    <w:rsid w:val="00270E86"/>
    <w:rsid w:val="002743C3"/>
    <w:rsid w:val="00275FB9"/>
    <w:rsid w:val="00283660"/>
    <w:rsid w:val="00283948"/>
    <w:rsid w:val="0028768D"/>
    <w:rsid w:val="00291228"/>
    <w:rsid w:val="0029328B"/>
    <w:rsid w:val="00293856"/>
    <w:rsid w:val="00293A90"/>
    <w:rsid w:val="00296BB2"/>
    <w:rsid w:val="00297E5F"/>
    <w:rsid w:val="002B1D55"/>
    <w:rsid w:val="002C746F"/>
    <w:rsid w:val="002D4D49"/>
    <w:rsid w:val="002E032C"/>
    <w:rsid w:val="002E0468"/>
    <w:rsid w:val="002E501A"/>
    <w:rsid w:val="002E541A"/>
    <w:rsid w:val="002E59D2"/>
    <w:rsid w:val="002E6A7D"/>
    <w:rsid w:val="002E7012"/>
    <w:rsid w:val="002F0CF5"/>
    <w:rsid w:val="002F0E07"/>
    <w:rsid w:val="002F2DA8"/>
    <w:rsid w:val="002F2FEE"/>
    <w:rsid w:val="002F42FF"/>
    <w:rsid w:val="0030270E"/>
    <w:rsid w:val="0030337F"/>
    <w:rsid w:val="003051AB"/>
    <w:rsid w:val="0030740A"/>
    <w:rsid w:val="003111E7"/>
    <w:rsid w:val="0031160D"/>
    <w:rsid w:val="00312909"/>
    <w:rsid w:val="00320BBC"/>
    <w:rsid w:val="00320D11"/>
    <w:rsid w:val="00321585"/>
    <w:rsid w:val="00322ED5"/>
    <w:rsid w:val="00324E6A"/>
    <w:rsid w:val="003267A2"/>
    <w:rsid w:val="00327BA3"/>
    <w:rsid w:val="003319CD"/>
    <w:rsid w:val="00333FA8"/>
    <w:rsid w:val="0033664C"/>
    <w:rsid w:val="003367DF"/>
    <w:rsid w:val="003442FC"/>
    <w:rsid w:val="00347648"/>
    <w:rsid w:val="00351B55"/>
    <w:rsid w:val="00353344"/>
    <w:rsid w:val="00367FA5"/>
    <w:rsid w:val="0037320F"/>
    <w:rsid w:val="003759E0"/>
    <w:rsid w:val="00375BC0"/>
    <w:rsid w:val="00392A71"/>
    <w:rsid w:val="003945AF"/>
    <w:rsid w:val="00397E5A"/>
    <w:rsid w:val="003A4B41"/>
    <w:rsid w:val="003A7C6A"/>
    <w:rsid w:val="003B1046"/>
    <w:rsid w:val="003B272A"/>
    <w:rsid w:val="003B49E1"/>
    <w:rsid w:val="003B52F4"/>
    <w:rsid w:val="003B7422"/>
    <w:rsid w:val="003C0ECD"/>
    <w:rsid w:val="003C16B9"/>
    <w:rsid w:val="003C4C58"/>
    <w:rsid w:val="003D69D1"/>
    <w:rsid w:val="003E1A1B"/>
    <w:rsid w:val="003F02DB"/>
    <w:rsid w:val="003F6D00"/>
    <w:rsid w:val="003F7997"/>
    <w:rsid w:val="003F7C18"/>
    <w:rsid w:val="00402B4E"/>
    <w:rsid w:val="00405BE1"/>
    <w:rsid w:val="00405D62"/>
    <w:rsid w:val="00406122"/>
    <w:rsid w:val="00407994"/>
    <w:rsid w:val="00410F7C"/>
    <w:rsid w:val="004128E8"/>
    <w:rsid w:val="004140E5"/>
    <w:rsid w:val="00415A49"/>
    <w:rsid w:val="004203AE"/>
    <w:rsid w:val="00421FEF"/>
    <w:rsid w:val="0043138A"/>
    <w:rsid w:val="00446822"/>
    <w:rsid w:val="00446D7C"/>
    <w:rsid w:val="004503A1"/>
    <w:rsid w:val="004528A7"/>
    <w:rsid w:val="00457959"/>
    <w:rsid w:val="00463D7C"/>
    <w:rsid w:val="00471464"/>
    <w:rsid w:val="00473BFE"/>
    <w:rsid w:val="004819D1"/>
    <w:rsid w:val="00484C5D"/>
    <w:rsid w:val="00486166"/>
    <w:rsid w:val="00493B43"/>
    <w:rsid w:val="004A0EAA"/>
    <w:rsid w:val="004A109C"/>
    <w:rsid w:val="004A5323"/>
    <w:rsid w:val="004A6AEF"/>
    <w:rsid w:val="004B48C5"/>
    <w:rsid w:val="004B4F25"/>
    <w:rsid w:val="004C36DA"/>
    <w:rsid w:val="004C3DE8"/>
    <w:rsid w:val="004C7A1E"/>
    <w:rsid w:val="004D1B09"/>
    <w:rsid w:val="004D57AC"/>
    <w:rsid w:val="004E1BE5"/>
    <w:rsid w:val="004F2733"/>
    <w:rsid w:val="004F2E4C"/>
    <w:rsid w:val="004F4F0C"/>
    <w:rsid w:val="004F678B"/>
    <w:rsid w:val="00507B11"/>
    <w:rsid w:val="00530477"/>
    <w:rsid w:val="00533CC1"/>
    <w:rsid w:val="00540C2A"/>
    <w:rsid w:val="00543C7C"/>
    <w:rsid w:val="00545C14"/>
    <w:rsid w:val="00550E7E"/>
    <w:rsid w:val="005552CA"/>
    <w:rsid w:val="00557A8C"/>
    <w:rsid w:val="00557F33"/>
    <w:rsid w:val="00561D37"/>
    <w:rsid w:val="00563B6D"/>
    <w:rsid w:val="00564B9A"/>
    <w:rsid w:val="00565E52"/>
    <w:rsid w:val="00566710"/>
    <w:rsid w:val="00574136"/>
    <w:rsid w:val="00580812"/>
    <w:rsid w:val="00582CC0"/>
    <w:rsid w:val="00583135"/>
    <w:rsid w:val="00597770"/>
    <w:rsid w:val="005A516D"/>
    <w:rsid w:val="005B11EB"/>
    <w:rsid w:val="005B3DDD"/>
    <w:rsid w:val="005C0045"/>
    <w:rsid w:val="005C1775"/>
    <w:rsid w:val="005C2350"/>
    <w:rsid w:val="005C57F1"/>
    <w:rsid w:val="005C7933"/>
    <w:rsid w:val="005D4220"/>
    <w:rsid w:val="005D48D5"/>
    <w:rsid w:val="005D7D5A"/>
    <w:rsid w:val="005E795D"/>
    <w:rsid w:val="005F45E0"/>
    <w:rsid w:val="005F4A31"/>
    <w:rsid w:val="00602001"/>
    <w:rsid w:val="006060A2"/>
    <w:rsid w:val="0061065B"/>
    <w:rsid w:val="0061568A"/>
    <w:rsid w:val="00615C02"/>
    <w:rsid w:val="00616C97"/>
    <w:rsid w:val="0061758D"/>
    <w:rsid w:val="006268E3"/>
    <w:rsid w:val="006309E0"/>
    <w:rsid w:val="006356A9"/>
    <w:rsid w:val="00642D31"/>
    <w:rsid w:val="006468A0"/>
    <w:rsid w:val="006616C7"/>
    <w:rsid w:val="00661C2C"/>
    <w:rsid w:val="006716C7"/>
    <w:rsid w:val="00671EA5"/>
    <w:rsid w:val="00675ED1"/>
    <w:rsid w:val="0068239F"/>
    <w:rsid w:val="00684EA9"/>
    <w:rsid w:val="006851F3"/>
    <w:rsid w:val="00690938"/>
    <w:rsid w:val="0069216B"/>
    <w:rsid w:val="006A2A31"/>
    <w:rsid w:val="006A48FD"/>
    <w:rsid w:val="006A5975"/>
    <w:rsid w:val="006B2160"/>
    <w:rsid w:val="006B3EA8"/>
    <w:rsid w:val="006C1E6D"/>
    <w:rsid w:val="006C5286"/>
    <w:rsid w:val="006D01B4"/>
    <w:rsid w:val="006D0A04"/>
    <w:rsid w:val="006E038B"/>
    <w:rsid w:val="006E3853"/>
    <w:rsid w:val="006E4464"/>
    <w:rsid w:val="006E6E95"/>
    <w:rsid w:val="006F29B0"/>
    <w:rsid w:val="006F3E2F"/>
    <w:rsid w:val="006F5E33"/>
    <w:rsid w:val="007059D5"/>
    <w:rsid w:val="00707C40"/>
    <w:rsid w:val="007107DE"/>
    <w:rsid w:val="007124F5"/>
    <w:rsid w:val="0071675F"/>
    <w:rsid w:val="00716FF6"/>
    <w:rsid w:val="00717243"/>
    <w:rsid w:val="0072129C"/>
    <w:rsid w:val="00721E1F"/>
    <w:rsid w:val="00722918"/>
    <w:rsid w:val="00727A77"/>
    <w:rsid w:val="0074552C"/>
    <w:rsid w:val="007458E1"/>
    <w:rsid w:val="00750D2A"/>
    <w:rsid w:val="007517B6"/>
    <w:rsid w:val="0075279C"/>
    <w:rsid w:val="007534C5"/>
    <w:rsid w:val="00761499"/>
    <w:rsid w:val="00761A1B"/>
    <w:rsid w:val="00765DD2"/>
    <w:rsid w:val="00771BD6"/>
    <w:rsid w:val="007733D0"/>
    <w:rsid w:val="0077427F"/>
    <w:rsid w:val="007755D9"/>
    <w:rsid w:val="00776EF5"/>
    <w:rsid w:val="00777BC0"/>
    <w:rsid w:val="007854B1"/>
    <w:rsid w:val="00791A0C"/>
    <w:rsid w:val="00794457"/>
    <w:rsid w:val="007A306D"/>
    <w:rsid w:val="007A3E1D"/>
    <w:rsid w:val="007A4837"/>
    <w:rsid w:val="007A73BC"/>
    <w:rsid w:val="007B09CA"/>
    <w:rsid w:val="007B3D8D"/>
    <w:rsid w:val="007C0E7D"/>
    <w:rsid w:val="007C4FE3"/>
    <w:rsid w:val="007C51CB"/>
    <w:rsid w:val="007D42FF"/>
    <w:rsid w:val="007D6E78"/>
    <w:rsid w:val="007E6419"/>
    <w:rsid w:val="007E713D"/>
    <w:rsid w:val="007E7E44"/>
    <w:rsid w:val="007F017C"/>
    <w:rsid w:val="007F4E77"/>
    <w:rsid w:val="007F5249"/>
    <w:rsid w:val="008016FA"/>
    <w:rsid w:val="00801909"/>
    <w:rsid w:val="00804C10"/>
    <w:rsid w:val="008054A6"/>
    <w:rsid w:val="00806F3E"/>
    <w:rsid w:val="00807138"/>
    <w:rsid w:val="00824F43"/>
    <w:rsid w:val="0082561A"/>
    <w:rsid w:val="008261EE"/>
    <w:rsid w:val="00826F9F"/>
    <w:rsid w:val="00833A25"/>
    <w:rsid w:val="008415F1"/>
    <w:rsid w:val="0085090E"/>
    <w:rsid w:val="008574E2"/>
    <w:rsid w:val="00861E9A"/>
    <w:rsid w:val="0086302E"/>
    <w:rsid w:val="00865BC0"/>
    <w:rsid w:val="00873180"/>
    <w:rsid w:val="008807D1"/>
    <w:rsid w:val="00883F03"/>
    <w:rsid w:val="008869EE"/>
    <w:rsid w:val="00886A9B"/>
    <w:rsid w:val="0089103E"/>
    <w:rsid w:val="008927B7"/>
    <w:rsid w:val="00893232"/>
    <w:rsid w:val="00895A3B"/>
    <w:rsid w:val="008A3391"/>
    <w:rsid w:val="008B4092"/>
    <w:rsid w:val="008C17FF"/>
    <w:rsid w:val="008C49C8"/>
    <w:rsid w:val="008D0FAC"/>
    <w:rsid w:val="008D4A0E"/>
    <w:rsid w:val="008D506A"/>
    <w:rsid w:val="008E271F"/>
    <w:rsid w:val="008E2DA6"/>
    <w:rsid w:val="008E2E92"/>
    <w:rsid w:val="008E3057"/>
    <w:rsid w:val="008E751D"/>
    <w:rsid w:val="008F6157"/>
    <w:rsid w:val="008F7C74"/>
    <w:rsid w:val="00900722"/>
    <w:rsid w:val="0090585F"/>
    <w:rsid w:val="00922508"/>
    <w:rsid w:val="00922A91"/>
    <w:rsid w:val="009264FA"/>
    <w:rsid w:val="009317C2"/>
    <w:rsid w:val="00932CA9"/>
    <w:rsid w:val="0093373C"/>
    <w:rsid w:val="009357AC"/>
    <w:rsid w:val="00936E70"/>
    <w:rsid w:val="009403F7"/>
    <w:rsid w:val="00946261"/>
    <w:rsid w:val="009476D9"/>
    <w:rsid w:val="00950489"/>
    <w:rsid w:val="00950C07"/>
    <w:rsid w:val="00961A35"/>
    <w:rsid w:val="00964F55"/>
    <w:rsid w:val="00972AC0"/>
    <w:rsid w:val="00972DC8"/>
    <w:rsid w:val="00975F96"/>
    <w:rsid w:val="00977264"/>
    <w:rsid w:val="0098153C"/>
    <w:rsid w:val="009924C6"/>
    <w:rsid w:val="00992792"/>
    <w:rsid w:val="0099453A"/>
    <w:rsid w:val="0099743D"/>
    <w:rsid w:val="009A0C7B"/>
    <w:rsid w:val="009A1E0E"/>
    <w:rsid w:val="009A352F"/>
    <w:rsid w:val="009A7992"/>
    <w:rsid w:val="009B0A0F"/>
    <w:rsid w:val="009C110A"/>
    <w:rsid w:val="009C3EE1"/>
    <w:rsid w:val="009C502F"/>
    <w:rsid w:val="009D2FDE"/>
    <w:rsid w:val="009D402F"/>
    <w:rsid w:val="009D4DAE"/>
    <w:rsid w:val="00A003E2"/>
    <w:rsid w:val="00A052FF"/>
    <w:rsid w:val="00A079CF"/>
    <w:rsid w:val="00A1112D"/>
    <w:rsid w:val="00A12A06"/>
    <w:rsid w:val="00A14141"/>
    <w:rsid w:val="00A152A4"/>
    <w:rsid w:val="00A15AD4"/>
    <w:rsid w:val="00A1752E"/>
    <w:rsid w:val="00A17615"/>
    <w:rsid w:val="00A17C5D"/>
    <w:rsid w:val="00A215C6"/>
    <w:rsid w:val="00A31760"/>
    <w:rsid w:val="00A32819"/>
    <w:rsid w:val="00A3741F"/>
    <w:rsid w:val="00A4021B"/>
    <w:rsid w:val="00A43CB5"/>
    <w:rsid w:val="00A4716B"/>
    <w:rsid w:val="00A47442"/>
    <w:rsid w:val="00A5461B"/>
    <w:rsid w:val="00A55B17"/>
    <w:rsid w:val="00A602DD"/>
    <w:rsid w:val="00A61B36"/>
    <w:rsid w:val="00A62DEF"/>
    <w:rsid w:val="00A672A0"/>
    <w:rsid w:val="00A7469F"/>
    <w:rsid w:val="00A80D1D"/>
    <w:rsid w:val="00A86017"/>
    <w:rsid w:val="00A86072"/>
    <w:rsid w:val="00A87802"/>
    <w:rsid w:val="00A87B61"/>
    <w:rsid w:val="00A93A75"/>
    <w:rsid w:val="00A95E88"/>
    <w:rsid w:val="00AA0873"/>
    <w:rsid w:val="00AA2F6D"/>
    <w:rsid w:val="00AA501F"/>
    <w:rsid w:val="00AB0E3D"/>
    <w:rsid w:val="00AB2F40"/>
    <w:rsid w:val="00AB5F13"/>
    <w:rsid w:val="00AB6976"/>
    <w:rsid w:val="00AC0DD8"/>
    <w:rsid w:val="00AC2684"/>
    <w:rsid w:val="00AC66D2"/>
    <w:rsid w:val="00AC7FD9"/>
    <w:rsid w:val="00AD346B"/>
    <w:rsid w:val="00AD49D6"/>
    <w:rsid w:val="00AE0645"/>
    <w:rsid w:val="00AE0B82"/>
    <w:rsid w:val="00AE2531"/>
    <w:rsid w:val="00AE60CD"/>
    <w:rsid w:val="00AE6BFD"/>
    <w:rsid w:val="00AE6F17"/>
    <w:rsid w:val="00AE7EE1"/>
    <w:rsid w:val="00AF23DF"/>
    <w:rsid w:val="00AF77C2"/>
    <w:rsid w:val="00B00202"/>
    <w:rsid w:val="00B03B1C"/>
    <w:rsid w:val="00B050CC"/>
    <w:rsid w:val="00B06569"/>
    <w:rsid w:val="00B06FDB"/>
    <w:rsid w:val="00B12440"/>
    <w:rsid w:val="00B14666"/>
    <w:rsid w:val="00B14F11"/>
    <w:rsid w:val="00B17595"/>
    <w:rsid w:val="00B17605"/>
    <w:rsid w:val="00B21369"/>
    <w:rsid w:val="00B26F43"/>
    <w:rsid w:val="00B32D09"/>
    <w:rsid w:val="00B36D53"/>
    <w:rsid w:val="00B41440"/>
    <w:rsid w:val="00B540DE"/>
    <w:rsid w:val="00B57EF1"/>
    <w:rsid w:val="00B62FE7"/>
    <w:rsid w:val="00B76C87"/>
    <w:rsid w:val="00B81E7B"/>
    <w:rsid w:val="00B8277E"/>
    <w:rsid w:val="00B82B2E"/>
    <w:rsid w:val="00B95386"/>
    <w:rsid w:val="00B97618"/>
    <w:rsid w:val="00BA14D3"/>
    <w:rsid w:val="00BA37C2"/>
    <w:rsid w:val="00BA5443"/>
    <w:rsid w:val="00BB00EF"/>
    <w:rsid w:val="00BB309C"/>
    <w:rsid w:val="00BB5A51"/>
    <w:rsid w:val="00BB63D8"/>
    <w:rsid w:val="00BC15EF"/>
    <w:rsid w:val="00BC1CD6"/>
    <w:rsid w:val="00BC24B3"/>
    <w:rsid w:val="00BC2918"/>
    <w:rsid w:val="00BC3129"/>
    <w:rsid w:val="00BC4BF7"/>
    <w:rsid w:val="00BC6AA7"/>
    <w:rsid w:val="00BD24CF"/>
    <w:rsid w:val="00BD263D"/>
    <w:rsid w:val="00BD530A"/>
    <w:rsid w:val="00BE0C73"/>
    <w:rsid w:val="00BE2B60"/>
    <w:rsid w:val="00BE3B60"/>
    <w:rsid w:val="00BE479A"/>
    <w:rsid w:val="00BE4EA9"/>
    <w:rsid w:val="00BE5D1F"/>
    <w:rsid w:val="00BF2851"/>
    <w:rsid w:val="00BF2BB6"/>
    <w:rsid w:val="00BF2F97"/>
    <w:rsid w:val="00BF4610"/>
    <w:rsid w:val="00BF76A8"/>
    <w:rsid w:val="00BF7DC9"/>
    <w:rsid w:val="00C217AA"/>
    <w:rsid w:val="00C21DE4"/>
    <w:rsid w:val="00C23CE0"/>
    <w:rsid w:val="00C23E19"/>
    <w:rsid w:val="00C37819"/>
    <w:rsid w:val="00C4244B"/>
    <w:rsid w:val="00C44DB8"/>
    <w:rsid w:val="00C47337"/>
    <w:rsid w:val="00C52791"/>
    <w:rsid w:val="00C53C74"/>
    <w:rsid w:val="00C662A3"/>
    <w:rsid w:val="00C70E27"/>
    <w:rsid w:val="00C736E2"/>
    <w:rsid w:val="00C86414"/>
    <w:rsid w:val="00C87828"/>
    <w:rsid w:val="00C9011D"/>
    <w:rsid w:val="00CA0D78"/>
    <w:rsid w:val="00CA282B"/>
    <w:rsid w:val="00CB025A"/>
    <w:rsid w:val="00CB29B0"/>
    <w:rsid w:val="00CB3042"/>
    <w:rsid w:val="00CB351C"/>
    <w:rsid w:val="00CB59B4"/>
    <w:rsid w:val="00CB5D4E"/>
    <w:rsid w:val="00CB6080"/>
    <w:rsid w:val="00CB63C1"/>
    <w:rsid w:val="00CD0FEA"/>
    <w:rsid w:val="00CE4805"/>
    <w:rsid w:val="00CE6EF1"/>
    <w:rsid w:val="00CE7AA6"/>
    <w:rsid w:val="00D01CCB"/>
    <w:rsid w:val="00D02815"/>
    <w:rsid w:val="00D02B93"/>
    <w:rsid w:val="00D05570"/>
    <w:rsid w:val="00D15457"/>
    <w:rsid w:val="00D26411"/>
    <w:rsid w:val="00D32917"/>
    <w:rsid w:val="00D34CE3"/>
    <w:rsid w:val="00D3571F"/>
    <w:rsid w:val="00D36CEE"/>
    <w:rsid w:val="00D372E6"/>
    <w:rsid w:val="00D41508"/>
    <w:rsid w:val="00D423CE"/>
    <w:rsid w:val="00D47A39"/>
    <w:rsid w:val="00D516EB"/>
    <w:rsid w:val="00D52F38"/>
    <w:rsid w:val="00D52FCF"/>
    <w:rsid w:val="00D53DCA"/>
    <w:rsid w:val="00D7064B"/>
    <w:rsid w:val="00D7124E"/>
    <w:rsid w:val="00D76A46"/>
    <w:rsid w:val="00D76A91"/>
    <w:rsid w:val="00D92F62"/>
    <w:rsid w:val="00D93AF0"/>
    <w:rsid w:val="00D9450B"/>
    <w:rsid w:val="00D971AE"/>
    <w:rsid w:val="00DA1149"/>
    <w:rsid w:val="00DA3803"/>
    <w:rsid w:val="00DA4797"/>
    <w:rsid w:val="00DA7DC8"/>
    <w:rsid w:val="00DB3B55"/>
    <w:rsid w:val="00DB3D64"/>
    <w:rsid w:val="00DB478D"/>
    <w:rsid w:val="00DC0A87"/>
    <w:rsid w:val="00DC12C4"/>
    <w:rsid w:val="00DC5EA1"/>
    <w:rsid w:val="00DD0573"/>
    <w:rsid w:val="00DD780D"/>
    <w:rsid w:val="00DE0F90"/>
    <w:rsid w:val="00DE35CB"/>
    <w:rsid w:val="00DE3C86"/>
    <w:rsid w:val="00DE4E1E"/>
    <w:rsid w:val="00DE58FA"/>
    <w:rsid w:val="00DF21BE"/>
    <w:rsid w:val="00E01752"/>
    <w:rsid w:val="00E035C6"/>
    <w:rsid w:val="00E03A1B"/>
    <w:rsid w:val="00E072F2"/>
    <w:rsid w:val="00E07F23"/>
    <w:rsid w:val="00E12DA0"/>
    <w:rsid w:val="00E150E0"/>
    <w:rsid w:val="00E16E73"/>
    <w:rsid w:val="00E204ED"/>
    <w:rsid w:val="00E234BC"/>
    <w:rsid w:val="00E25E80"/>
    <w:rsid w:val="00E3124B"/>
    <w:rsid w:val="00E33016"/>
    <w:rsid w:val="00E33DDD"/>
    <w:rsid w:val="00E367D6"/>
    <w:rsid w:val="00E409AA"/>
    <w:rsid w:val="00E40FA6"/>
    <w:rsid w:val="00E42687"/>
    <w:rsid w:val="00E449B4"/>
    <w:rsid w:val="00E46D75"/>
    <w:rsid w:val="00E51A50"/>
    <w:rsid w:val="00E6208C"/>
    <w:rsid w:val="00E62BFD"/>
    <w:rsid w:val="00E659EB"/>
    <w:rsid w:val="00E67107"/>
    <w:rsid w:val="00E861F8"/>
    <w:rsid w:val="00E90029"/>
    <w:rsid w:val="00EA2D89"/>
    <w:rsid w:val="00EA3625"/>
    <w:rsid w:val="00EA39B7"/>
    <w:rsid w:val="00EB26B9"/>
    <w:rsid w:val="00EB26BD"/>
    <w:rsid w:val="00EB4715"/>
    <w:rsid w:val="00EB52B0"/>
    <w:rsid w:val="00EB76A7"/>
    <w:rsid w:val="00EB7F6D"/>
    <w:rsid w:val="00EC0F69"/>
    <w:rsid w:val="00EC2117"/>
    <w:rsid w:val="00EC3D4C"/>
    <w:rsid w:val="00EC6B0B"/>
    <w:rsid w:val="00ED6AA5"/>
    <w:rsid w:val="00EE19BE"/>
    <w:rsid w:val="00EE221F"/>
    <w:rsid w:val="00EE5895"/>
    <w:rsid w:val="00EF6728"/>
    <w:rsid w:val="00F022F4"/>
    <w:rsid w:val="00F05BAF"/>
    <w:rsid w:val="00F10430"/>
    <w:rsid w:val="00F1275B"/>
    <w:rsid w:val="00F13831"/>
    <w:rsid w:val="00F147C8"/>
    <w:rsid w:val="00F242D0"/>
    <w:rsid w:val="00F2500B"/>
    <w:rsid w:val="00F25C91"/>
    <w:rsid w:val="00F27503"/>
    <w:rsid w:val="00F35C11"/>
    <w:rsid w:val="00F37D8B"/>
    <w:rsid w:val="00F520DB"/>
    <w:rsid w:val="00F5248F"/>
    <w:rsid w:val="00F52FD5"/>
    <w:rsid w:val="00F553CD"/>
    <w:rsid w:val="00F60312"/>
    <w:rsid w:val="00F616EC"/>
    <w:rsid w:val="00F632B5"/>
    <w:rsid w:val="00F72A5F"/>
    <w:rsid w:val="00F754CF"/>
    <w:rsid w:val="00F76C4D"/>
    <w:rsid w:val="00F81186"/>
    <w:rsid w:val="00F83653"/>
    <w:rsid w:val="00F86E57"/>
    <w:rsid w:val="00F87B2F"/>
    <w:rsid w:val="00F92D1B"/>
    <w:rsid w:val="00F952F4"/>
    <w:rsid w:val="00FA106D"/>
    <w:rsid w:val="00FA2E4D"/>
    <w:rsid w:val="00FA6B8A"/>
    <w:rsid w:val="00FB31B5"/>
    <w:rsid w:val="00FB42B9"/>
    <w:rsid w:val="00FC166A"/>
    <w:rsid w:val="00FC26DE"/>
    <w:rsid w:val="00FC4E89"/>
    <w:rsid w:val="00FC6FCC"/>
    <w:rsid w:val="00FD2509"/>
    <w:rsid w:val="00FD5CD0"/>
    <w:rsid w:val="00FE4EF1"/>
    <w:rsid w:val="00FF07A8"/>
    <w:rsid w:val="00FF2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737EF9"/>
  <w15:chartTrackingRefBased/>
  <w15:docId w15:val="{4FFB889B-49FB-CC40-B098-4FDE66F87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0FA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40D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74552C"/>
  </w:style>
  <w:style w:type="character" w:customStyle="1" w:styleId="DateChar">
    <w:name w:val="Date Char"/>
    <w:basedOn w:val="DefaultParagraphFont"/>
    <w:link w:val="Date"/>
    <w:uiPriority w:val="99"/>
    <w:semiHidden/>
    <w:rsid w:val="0074552C"/>
  </w:style>
  <w:style w:type="character" w:customStyle="1" w:styleId="Heading1Char">
    <w:name w:val="Heading 1 Char"/>
    <w:basedOn w:val="DefaultParagraphFont"/>
    <w:link w:val="Heading1"/>
    <w:uiPriority w:val="9"/>
    <w:rsid w:val="00E40F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FC4E89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B540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62A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62A3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1B4A7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B4A7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B4A7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4A7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4A7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484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1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1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98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1565</Words>
  <Characters>8924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Xu, Jiahui</dc:creator>
  <cp:keywords/>
  <dc:description/>
  <cp:lastModifiedBy>Liying</cp:lastModifiedBy>
  <cp:revision>2</cp:revision>
  <cp:lastPrinted>2019-12-06T14:01:00Z</cp:lastPrinted>
  <dcterms:created xsi:type="dcterms:W3CDTF">2019-12-06T14:02:00Z</dcterms:created>
  <dcterms:modified xsi:type="dcterms:W3CDTF">2019-12-06T14:02:00Z</dcterms:modified>
</cp:coreProperties>
</file>